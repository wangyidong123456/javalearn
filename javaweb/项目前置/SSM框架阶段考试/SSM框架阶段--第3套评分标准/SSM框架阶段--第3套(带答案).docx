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 w:cstheme="majorEastAsia"/>
          <w:sz w:val="24"/>
          <w:szCs w:val="24"/>
          <w:lang w:val="zh-CN"/>
        </w:rPr>
      </w:pPr>
      <w:r>
        <w:rPr>
          <w:rFonts w:hint="eastAsia" w:asciiTheme="minorEastAsia" w:hAnsiTheme="minorEastAsia" w:cstheme="majorEastAsia"/>
          <w:sz w:val="24"/>
          <w:szCs w:val="24"/>
          <w:lang w:val="zh-CN"/>
        </w:rPr>
        <w:t>题型：单选（20_2分） 多选（10_</w:t>
      </w:r>
      <w:r>
        <w:rPr>
          <w:rFonts w:asciiTheme="minorEastAsia" w:hAnsiTheme="minorEastAsia" w:cstheme="majorEastAsia"/>
          <w:sz w:val="24"/>
          <w:szCs w:val="24"/>
          <w:lang w:val="zh-CN"/>
        </w:rPr>
        <w:t>3</w:t>
      </w:r>
      <w:r>
        <w:rPr>
          <w:rFonts w:hint="eastAsia" w:asciiTheme="minorEastAsia" w:hAnsiTheme="minorEastAsia" w:cstheme="majorEastAsia"/>
          <w:sz w:val="24"/>
          <w:szCs w:val="24"/>
          <w:lang w:val="zh-CN"/>
        </w:rPr>
        <w:t>分）编程（1_30分）</w:t>
      </w:r>
    </w:p>
    <w:p>
      <w:pPr>
        <w:rPr>
          <w:rFonts w:asciiTheme="minorEastAsia" w:hAnsiTheme="minorEastAsia" w:cstheme="majorEastAsia"/>
          <w:sz w:val="24"/>
          <w:szCs w:val="24"/>
          <w:lang w:val="zh-CN"/>
        </w:rPr>
      </w:pPr>
      <w:r>
        <w:rPr>
          <w:rFonts w:hint="eastAsia" w:asciiTheme="minorEastAsia" w:hAnsiTheme="minorEastAsia" w:cstheme="majorEastAsia"/>
          <w:sz w:val="24"/>
          <w:szCs w:val="24"/>
          <w:lang w:val="zh-CN"/>
        </w:rPr>
        <w:t>试题类型要偏向于综合应用，以能力为导向，加强应用部分，降低记忆部分内容</w:t>
      </w:r>
    </w:p>
    <w:p>
      <w:pPr>
        <w:pStyle w:val="3"/>
        <w:rPr>
          <w:rFonts w:asciiTheme="minorEastAsia" w:hAnsiTheme="minorEastAsia" w:eastAsiaTheme="minorEastAsia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zh-CN"/>
        </w:rPr>
        <w:t>编程（1_30分）</w:t>
      </w:r>
    </w:p>
    <w:p>
      <w:pPr>
        <w:pStyle w:val="34"/>
        <w:ind w:firstLine="0" w:firstLineChars="0"/>
        <w:rPr>
          <w:rFonts w:cs="宋体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ajorEastAsia"/>
          <w:kern w:val="0"/>
          <w:sz w:val="24"/>
          <w:szCs w:val="24"/>
        </w:rPr>
        <w:t>题目一</w:t>
      </w:r>
    </w:p>
    <w:p>
      <w:pPr>
        <w:pStyle w:val="24"/>
        <w:ind w:firstLine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下面为mybatis映射文件的代码片段，假设当前使用的是MySQL数据库，要求实现插入数据时返回自增主键，请补充完整下划线位置</w:t>
      </w:r>
    </w:p>
    <w:p>
      <w:pPr>
        <w:pStyle w:val="24"/>
        <w:ind w:firstLine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接口编写：</w:t>
      </w:r>
    </w:p>
    <w:p>
      <w:pPr>
        <w:pStyle w:val="24"/>
        <w:ind w:firstLine="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p</w:t>
      </w:r>
      <w:r>
        <w:rPr>
          <w:rFonts w:hint="eastAsia" w:asciiTheme="minorEastAsia" w:hAnsiTheme="minorEastAsia" w:eastAsiaTheme="minorEastAsia"/>
          <w:sz w:val="24"/>
          <w:szCs w:val="24"/>
        </w:rPr>
        <w:t>ublic</w:t>
      </w:r>
      <w:r>
        <w:rPr>
          <w:rFonts w:asciiTheme="minorEastAsia" w:hAnsiTheme="minorEastAsia" w:eastAsiaTheme="minorEastAsia"/>
          <w:sz w:val="24"/>
          <w:szCs w:val="24"/>
        </w:rPr>
        <w:t xml:space="preserve"> interface UserMapper{</w:t>
      </w:r>
    </w:p>
    <w:p>
      <w:pPr>
        <w:pStyle w:val="24"/>
        <w:ind w:firstLine="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t xml:space="preserve">// </w:t>
      </w:r>
      <w:r>
        <w:rPr>
          <w:rFonts w:hint="eastAsia" w:asciiTheme="minorEastAsia" w:hAnsiTheme="minorEastAsia" w:eastAsiaTheme="minorEastAsia"/>
          <w:sz w:val="24"/>
          <w:szCs w:val="24"/>
        </w:rPr>
        <w:t>在该处定义出接口中的方法</w:t>
      </w:r>
    </w:p>
    <w:p>
      <w:pPr>
        <w:pStyle w:val="24"/>
        <w:ind w:firstLine="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___________________________________________________</w:t>
      </w:r>
    </w:p>
    <w:p>
      <w:pPr>
        <w:pStyle w:val="24"/>
        <w:ind w:firstLine="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}</w:t>
      </w:r>
    </w:p>
    <w:p>
      <w:pPr>
        <w:pStyle w:val="24"/>
        <w:ind w:firstLine="0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24"/>
        <w:ind w:firstLine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映射文件编写：</w:t>
      </w:r>
    </w:p>
    <w:p>
      <w:pPr>
        <w:pStyle w:val="24"/>
        <w:ind w:firstLine="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&lt;insert id="insertUser" parameterType="</w:t>
      </w:r>
      <w:ins w:id="0" w:author="Administrator" w:date="2018-05-22T15:28:00Z">
        <w:r>
          <w:rPr>
            <w:rFonts w:hint="eastAsia" w:asciiTheme="minorEastAsia" w:hAnsiTheme="minorEastAsia" w:eastAsiaTheme="minorEastAsia"/>
            <w:sz w:val="24"/>
            <w:szCs w:val="24"/>
          </w:rPr>
          <w:t>com.igeekhome</w:t>
        </w:r>
      </w:ins>
      <w:r>
        <w:rPr>
          <w:rFonts w:asciiTheme="minorEastAsia" w:hAnsiTheme="minorEastAsia" w:eastAsiaTheme="minorEastAsia"/>
          <w:sz w:val="24"/>
          <w:szCs w:val="24"/>
        </w:rPr>
        <w:t>.mybatis.po.User"&gt;</w:t>
      </w:r>
    </w:p>
    <w:p>
      <w:pPr>
        <w:pStyle w:val="24"/>
        <w:ind w:firstLine="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&lt;</w:t>
      </w:r>
      <w:r>
        <w:rPr>
          <w:rFonts w:asciiTheme="minorEastAsia" w:hAnsiTheme="minorEastAsia" w:eastAsiaTheme="minorEastAsia"/>
          <w:sz w:val="24"/>
          <w:szCs w:val="24"/>
        </w:rPr>
        <w:t>!—</w:t>
      </w:r>
      <w:r>
        <w:rPr>
          <w:rFonts w:hint="eastAsia" w:asciiTheme="minorEastAsia" w:hAnsiTheme="minorEastAsia" w:eastAsiaTheme="minorEastAsia"/>
          <w:sz w:val="24"/>
          <w:szCs w:val="24"/>
        </w:rPr>
        <w:t>返回自增主键ID</w:t>
      </w:r>
      <w:r>
        <w:rPr>
          <w:rFonts w:asciiTheme="minorEastAsia" w:hAnsiTheme="minorEastAsia" w:eastAsiaTheme="minorEastAsia"/>
          <w:sz w:val="24"/>
          <w:szCs w:val="24"/>
        </w:rPr>
        <w:t>--</w:t>
      </w:r>
      <w:r>
        <w:rPr>
          <w:rFonts w:hint="eastAsia" w:asciiTheme="minorEastAsia" w:hAnsiTheme="minorEastAsia" w:eastAsiaTheme="minorEastAsia"/>
          <w:sz w:val="24"/>
          <w:szCs w:val="24"/>
        </w:rPr>
        <w:t>&gt;</w:t>
      </w:r>
    </w:p>
    <w:p>
      <w:pPr>
        <w:pStyle w:val="24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t>&lt;selectKey keyProperty="id" order="_______" resultType="java.lang.Integer"&gt;</w:t>
      </w:r>
    </w:p>
    <w:p>
      <w:pPr>
        <w:pStyle w:val="24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t>select ______________</w:t>
      </w:r>
    </w:p>
    <w:p>
      <w:pPr>
        <w:pStyle w:val="24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t>&lt;/selectKey&gt;</w:t>
      </w:r>
    </w:p>
    <w:p>
      <w:pPr>
        <w:pStyle w:val="24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t xml:space="preserve">   insert into user(username,birthday,sex,address)</w:t>
      </w:r>
    </w:p>
    <w:p>
      <w:pPr>
        <w:pStyle w:val="24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t xml:space="preserve">    values(#{username},#{birthday},#{sex},#{address});</w:t>
      </w:r>
    </w:p>
    <w:p>
      <w:pPr>
        <w:pStyle w:val="24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&lt;/insert&gt;</w:t>
      </w:r>
    </w:p>
    <w:p>
      <w:pPr>
        <w:pStyle w:val="33"/>
        <w:widowControl/>
        <w:spacing w:after="240"/>
        <w:ind w:left="405" w:firstLine="0"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答案:</w:t>
      </w:r>
    </w:p>
    <w:p>
      <w:pPr>
        <w:pStyle w:val="33"/>
        <w:widowControl/>
        <w:spacing w:after="240"/>
        <w:ind w:left="405" w:firstLine="0" w:firstLineChars="0"/>
        <w:jc w:val="left"/>
        <w:rPr>
          <w:rFonts w:cs="Arial" w:asciiTheme="minorEastAsia" w:hAnsiTheme="minorEastAsia"/>
          <w:color w:val="FF0000"/>
          <w:sz w:val="24"/>
          <w:szCs w:val="24"/>
          <w:shd w:val="clear" w:color="auto" w:fill="FFFFFF"/>
        </w:rPr>
      </w:pPr>
      <w:commentRangeStart w:id="0"/>
      <w:r>
        <w:rPr>
          <w:rFonts w:cs="Arial" w:asciiTheme="minorEastAsia" w:hAnsiTheme="minorEastAsia"/>
          <w:color w:val="FF0000"/>
          <w:sz w:val="24"/>
          <w:szCs w:val="24"/>
          <w:shd w:val="clear" w:color="auto" w:fill="FFFFFF"/>
        </w:rPr>
        <w:t>p</w:t>
      </w:r>
      <w:r>
        <w:rPr>
          <w:rFonts w:hint="eastAsia" w:cs="Arial" w:asciiTheme="minorEastAsia" w:hAnsiTheme="minorEastAsia"/>
          <w:color w:val="FF0000"/>
          <w:sz w:val="24"/>
          <w:szCs w:val="24"/>
          <w:shd w:val="clear" w:color="auto" w:fill="FFFFFF"/>
        </w:rPr>
        <w:t xml:space="preserve">ublic </w:t>
      </w:r>
      <w:r>
        <w:rPr>
          <w:rFonts w:cs="Arial" w:asciiTheme="minorEastAsia" w:hAnsiTheme="minorEastAsia"/>
          <w:color w:val="FF0000"/>
          <w:sz w:val="24"/>
          <w:szCs w:val="24"/>
          <w:shd w:val="clear" w:color="auto" w:fill="FFFFFF"/>
        </w:rPr>
        <w:t>void insertUser(User user);</w:t>
      </w:r>
      <w:commentRangeEnd w:id="0"/>
      <w:r>
        <w:rPr>
          <w:rStyle w:val="15"/>
        </w:rPr>
        <w:commentReference w:id="0"/>
      </w:r>
    </w:p>
    <w:p>
      <w:pPr>
        <w:pStyle w:val="33"/>
        <w:widowControl/>
        <w:spacing w:after="240"/>
        <w:ind w:left="405" w:firstLine="0" w:firstLineChars="0"/>
        <w:jc w:val="left"/>
        <w:rPr>
          <w:rFonts w:cs="Arial" w:asciiTheme="minorEastAsia" w:hAnsiTheme="minorEastAsia"/>
          <w:color w:val="FF0000"/>
          <w:sz w:val="24"/>
          <w:szCs w:val="24"/>
          <w:shd w:val="clear" w:color="auto" w:fill="FFFFFF"/>
        </w:rPr>
      </w:pPr>
      <w:commentRangeStart w:id="1"/>
      <w:r>
        <w:rPr>
          <w:rFonts w:cs="Arial" w:asciiTheme="minorEastAsia" w:hAnsiTheme="minorEastAsia"/>
          <w:color w:val="FF0000"/>
          <w:sz w:val="24"/>
          <w:szCs w:val="24"/>
          <w:shd w:val="clear" w:color="auto" w:fill="FFFFFF"/>
        </w:rPr>
        <w:t>AFTER</w:t>
      </w:r>
      <w:commentRangeEnd w:id="1"/>
      <w:r>
        <w:rPr>
          <w:rStyle w:val="15"/>
        </w:rPr>
        <w:commentReference w:id="1"/>
      </w:r>
    </w:p>
    <w:p>
      <w:pPr>
        <w:pStyle w:val="33"/>
        <w:widowControl/>
        <w:spacing w:after="240"/>
        <w:ind w:left="405" w:firstLine="0" w:firstLineChars="0"/>
        <w:jc w:val="left"/>
        <w:rPr>
          <w:rFonts w:asciiTheme="minorEastAsia" w:hAnsiTheme="minorEastAsia"/>
          <w:color w:val="FF0000"/>
          <w:sz w:val="24"/>
          <w:szCs w:val="24"/>
        </w:rPr>
      </w:pPr>
      <w:commentRangeStart w:id="2"/>
      <w:r>
        <w:rPr>
          <w:rFonts w:asciiTheme="minorEastAsia" w:hAnsiTheme="minorEastAsia"/>
          <w:color w:val="FF0000"/>
          <w:sz w:val="24"/>
          <w:szCs w:val="24"/>
        </w:rPr>
        <w:t>L</w:t>
      </w:r>
      <w:r>
        <w:rPr>
          <w:rFonts w:hint="eastAsia" w:asciiTheme="minorEastAsia" w:hAnsiTheme="minorEastAsia"/>
          <w:color w:val="FF0000"/>
          <w:sz w:val="24"/>
          <w:szCs w:val="24"/>
        </w:rPr>
        <w:t>ast_</w:t>
      </w:r>
      <w:r>
        <w:rPr>
          <w:rFonts w:asciiTheme="minorEastAsia" w:hAnsiTheme="minorEastAsia"/>
          <w:color w:val="FF0000"/>
          <w:sz w:val="24"/>
          <w:szCs w:val="24"/>
        </w:rPr>
        <w:t>inster_id()</w:t>
      </w:r>
      <w:commentRangeEnd w:id="2"/>
      <w:r>
        <w:rPr>
          <w:rStyle w:val="15"/>
        </w:rPr>
        <w:commentReference w:id="2"/>
      </w:r>
    </w:p>
    <w:p>
      <w:pPr>
        <w:pStyle w:val="3"/>
        <w:rPr>
          <w:rFonts w:asciiTheme="minorEastAsia" w:hAnsiTheme="minorEastAsia" w:eastAsiaTheme="minorEastAsia" w:cstheme="majorEastAsia"/>
          <w:sz w:val="24"/>
          <w:szCs w:val="24"/>
        </w:rPr>
      </w:pPr>
      <w:r>
        <w:rPr>
          <w:rFonts w:hint="eastAsia" w:asciiTheme="minorEastAsia" w:hAnsiTheme="minorEastAsia" w:eastAsiaTheme="minorEastAsia" w:cstheme="majorEastAsia"/>
          <w:sz w:val="24"/>
          <w:szCs w:val="24"/>
          <w:lang w:val="zh-CN"/>
        </w:rPr>
        <w:t>多选</w:t>
      </w:r>
      <w:r>
        <w:rPr>
          <w:rFonts w:hint="eastAsia" w:asciiTheme="minorEastAsia" w:hAnsiTheme="minorEastAsia" w:eastAsiaTheme="minorEastAsia" w:cstheme="majorEastAsia"/>
          <w:sz w:val="24"/>
          <w:szCs w:val="24"/>
        </w:rPr>
        <w:t>（10_3</w:t>
      </w:r>
      <w:r>
        <w:rPr>
          <w:rFonts w:hint="eastAsia" w:asciiTheme="minorEastAsia" w:hAnsiTheme="minorEastAsia" w:eastAsiaTheme="minorEastAsia" w:cstheme="majorEastAsia"/>
          <w:sz w:val="24"/>
          <w:szCs w:val="24"/>
          <w:lang w:val="zh-CN"/>
        </w:rPr>
        <w:t>分</w:t>
      </w:r>
      <w:r>
        <w:rPr>
          <w:rFonts w:hint="eastAsia" w:asciiTheme="minorEastAsia" w:hAnsiTheme="minorEastAsia" w:eastAsiaTheme="minorEastAsia" w:cstheme="majorEastAsia"/>
          <w:sz w:val="24"/>
          <w:szCs w:val="24"/>
        </w:rPr>
        <w:t>）</w:t>
      </w:r>
    </w:p>
    <w:p>
      <w:pPr>
        <w:pStyle w:val="26"/>
        <w:numPr>
          <w:ilvl w:val="0"/>
          <w:numId w:val="4"/>
        </w:numPr>
        <w:ind w:firstLineChars="0"/>
        <w:rPr>
          <w:rFonts w:asciiTheme="minorEastAsia" w:hAnsiTheme="minorEastAsia" w:cstheme="majorEastAsia"/>
          <w:sz w:val="24"/>
          <w:szCs w:val="24"/>
        </w:rPr>
      </w:pPr>
      <w:r>
        <w:rPr>
          <w:rFonts w:hint="eastAsia" w:asciiTheme="minorEastAsia" w:hAnsiTheme="minorEastAsia" w:cstheme="majorEastAsia"/>
          <w:sz w:val="24"/>
          <w:szCs w:val="24"/>
          <w:lang w:val="zh-CN"/>
        </w:rPr>
        <w:t>题目一</w:t>
      </w:r>
    </w:p>
    <w:p>
      <w:pPr>
        <w:pStyle w:val="26"/>
        <w:ind w:left="360" w:firstLine="480"/>
        <w:rPr>
          <w:rFonts w:asciiTheme="minorEastAsia" w:hAnsiTheme="minorEastAsia" w:cstheme="majorEastAsia"/>
          <w:sz w:val="24"/>
          <w:szCs w:val="24"/>
          <w:lang w:val="zh-CN"/>
        </w:rPr>
      </w:pPr>
      <w:r>
        <w:rPr>
          <w:rFonts w:hint="eastAsia" w:asciiTheme="minorEastAsia" w:hAnsiTheme="minorEastAsia" w:cstheme="majorEastAsia"/>
          <w:sz w:val="24"/>
          <w:szCs w:val="24"/>
          <w:lang w:val="zh-CN"/>
        </w:rPr>
        <w:t>补全代码，将正确代码填在横线处，实现浏览器访问如下url：</w:t>
      </w:r>
    </w:p>
    <w:p>
      <w:pPr>
        <w:pStyle w:val="26"/>
        <w:ind w:left="360" w:firstLine="480"/>
        <w:rPr>
          <w:rFonts w:asciiTheme="minorEastAsia" w:hAnsiTheme="minorEastAsia" w:cstheme="majorEastAsia"/>
          <w:sz w:val="24"/>
          <w:szCs w:val="24"/>
          <w:lang w:val="zh-CN"/>
        </w:rPr>
      </w:pPr>
      <w:r>
        <w:rPr>
          <w:rFonts w:hint="eastAsia" w:asciiTheme="minorEastAsia" w:hAnsiTheme="minorEastAsia" w:cstheme="majorEastAsia"/>
          <w:sz w:val="24"/>
          <w:szCs w:val="24"/>
          <w:lang w:val="zh-CN"/>
        </w:rPr>
        <w:t>http://127.0.0.1:8080/itemList.action，能正常显示页面。</w:t>
      </w:r>
    </w:p>
    <w:p>
      <w:pPr>
        <w:pStyle w:val="26"/>
        <w:ind w:left="360" w:firstLine="480"/>
        <w:rPr>
          <w:rFonts w:asciiTheme="minorEastAsia" w:hAnsiTheme="minorEastAsia" w:cstheme="majorEastAsia"/>
          <w:sz w:val="24"/>
          <w:szCs w:val="24"/>
        </w:rPr>
      </w:pPr>
      <w:r>
        <w:rPr>
          <w:rFonts w:hint="eastAsia" w:asciiTheme="minorEastAsia" w:hAnsiTheme="minorEastAsia" w:cstheme="majorEastAsia"/>
          <w:sz w:val="24"/>
          <w:szCs w:val="24"/>
        </w:rPr>
        <w:t>web.xml</w:t>
      </w:r>
      <w:r>
        <w:rPr>
          <w:rFonts w:hint="eastAsia" w:asciiTheme="minorEastAsia" w:hAnsiTheme="minorEastAsia" w:cstheme="majorEastAsia"/>
          <w:sz w:val="24"/>
          <w:szCs w:val="24"/>
          <w:lang w:val="zh-CN"/>
        </w:rPr>
        <w:t>部分配置</w:t>
      </w:r>
      <w:r>
        <w:rPr>
          <w:rFonts w:hint="eastAsia" w:asciiTheme="minorEastAsia" w:hAnsiTheme="minorEastAsia" w:cstheme="majorEastAsia"/>
          <w:sz w:val="24"/>
          <w:szCs w:val="24"/>
        </w:rPr>
        <w:t>：</w:t>
      </w:r>
    </w:p>
    <w:p>
      <w:pPr>
        <w:pStyle w:val="26"/>
        <w:ind w:left="360" w:firstLine="480"/>
        <w:rPr>
          <w:rFonts w:asciiTheme="minorEastAsia" w:hAnsiTheme="minorEastAsia" w:cstheme="majorEastAsia"/>
          <w:sz w:val="24"/>
          <w:szCs w:val="24"/>
        </w:rPr>
      </w:pPr>
      <w:r>
        <w:rPr>
          <w:rFonts w:asciiTheme="minorEastAsia" w:hAnsiTheme="minorEastAsia" w:cstheme="majorEastAsia"/>
          <w:sz w:val="24"/>
          <w:szCs w:val="24"/>
        </w:rPr>
        <w:tab/>
      </w:r>
      <w:r>
        <w:rPr>
          <w:rFonts w:asciiTheme="minorEastAsia" w:hAnsiTheme="minorEastAsia" w:cstheme="majorEastAsia"/>
          <w:sz w:val="24"/>
          <w:szCs w:val="24"/>
        </w:rPr>
        <w:t>&lt;servlet-mapping&gt;</w:t>
      </w:r>
    </w:p>
    <w:p>
      <w:pPr>
        <w:pStyle w:val="26"/>
        <w:ind w:left="360" w:firstLine="480"/>
        <w:rPr>
          <w:rFonts w:asciiTheme="minorEastAsia" w:hAnsiTheme="minorEastAsia" w:cstheme="majorEastAsia"/>
          <w:sz w:val="24"/>
          <w:szCs w:val="24"/>
        </w:rPr>
      </w:pPr>
      <w:r>
        <w:rPr>
          <w:rFonts w:asciiTheme="minorEastAsia" w:hAnsiTheme="minorEastAsia" w:cstheme="majorEastAsia"/>
          <w:sz w:val="24"/>
          <w:szCs w:val="24"/>
        </w:rPr>
        <w:tab/>
      </w:r>
      <w:r>
        <w:rPr>
          <w:rFonts w:asciiTheme="minorEastAsia" w:hAnsiTheme="minorEastAsia" w:cstheme="majorEastAsia"/>
          <w:sz w:val="24"/>
          <w:szCs w:val="24"/>
        </w:rPr>
        <w:tab/>
      </w:r>
      <w:r>
        <w:rPr>
          <w:rFonts w:asciiTheme="minorEastAsia" w:hAnsiTheme="minorEastAsia" w:cstheme="majorEastAsia"/>
          <w:sz w:val="24"/>
          <w:szCs w:val="24"/>
        </w:rPr>
        <w:t>&lt;servlet-name&gt;taotao-manager&lt;/servlet-name&gt;</w:t>
      </w:r>
    </w:p>
    <w:p>
      <w:pPr>
        <w:pStyle w:val="26"/>
        <w:ind w:left="360" w:firstLine="480"/>
        <w:rPr>
          <w:rFonts w:asciiTheme="minorEastAsia" w:hAnsiTheme="minorEastAsia" w:cstheme="majorEastAsia"/>
          <w:sz w:val="24"/>
          <w:szCs w:val="24"/>
        </w:rPr>
      </w:pPr>
      <w:r>
        <w:rPr>
          <w:rFonts w:asciiTheme="minorEastAsia" w:hAnsiTheme="minorEastAsia" w:cstheme="majorEastAsia"/>
          <w:sz w:val="24"/>
          <w:szCs w:val="24"/>
        </w:rPr>
        <w:tab/>
      </w:r>
      <w:r>
        <w:rPr>
          <w:rFonts w:asciiTheme="minorEastAsia" w:hAnsiTheme="minorEastAsia" w:cstheme="majorEastAsia"/>
          <w:sz w:val="24"/>
          <w:szCs w:val="24"/>
        </w:rPr>
        <w:tab/>
      </w:r>
      <w:r>
        <w:rPr>
          <w:rFonts w:asciiTheme="minorEastAsia" w:hAnsiTheme="minorEastAsia" w:cstheme="majorEastAsia"/>
          <w:sz w:val="24"/>
          <w:szCs w:val="24"/>
        </w:rPr>
        <w:t>&lt;url-pattern&gt;*.action&lt;/url-pattern&gt;</w:t>
      </w:r>
    </w:p>
    <w:p>
      <w:pPr>
        <w:pStyle w:val="26"/>
        <w:ind w:left="360" w:firstLine="480"/>
        <w:rPr>
          <w:rFonts w:asciiTheme="minorEastAsia" w:hAnsiTheme="minorEastAsia" w:cstheme="majorEastAsia"/>
          <w:sz w:val="24"/>
          <w:szCs w:val="24"/>
        </w:rPr>
      </w:pPr>
      <w:r>
        <w:rPr>
          <w:rFonts w:asciiTheme="minorEastAsia" w:hAnsiTheme="minorEastAsia" w:cstheme="majorEastAsia"/>
          <w:sz w:val="24"/>
          <w:szCs w:val="24"/>
        </w:rPr>
        <w:tab/>
      </w:r>
      <w:r>
        <w:rPr>
          <w:rFonts w:asciiTheme="minorEastAsia" w:hAnsiTheme="minorEastAsia" w:cstheme="majorEastAsia"/>
          <w:sz w:val="24"/>
          <w:szCs w:val="24"/>
        </w:rPr>
        <w:t>&lt;/servlet-mapping&gt;</w:t>
      </w:r>
    </w:p>
    <w:p>
      <w:pPr>
        <w:pStyle w:val="26"/>
        <w:ind w:left="360" w:firstLine="480"/>
        <w:rPr>
          <w:rFonts w:asciiTheme="minorEastAsia" w:hAnsiTheme="minorEastAsia" w:cstheme="majorEastAsia"/>
          <w:sz w:val="24"/>
          <w:szCs w:val="24"/>
        </w:rPr>
      </w:pPr>
    </w:p>
    <w:p>
      <w:pPr>
        <w:pStyle w:val="26"/>
        <w:ind w:left="360" w:firstLine="480"/>
        <w:rPr>
          <w:rFonts w:asciiTheme="minorEastAsia" w:hAnsiTheme="minorEastAsia" w:cstheme="majorEastAsia"/>
          <w:sz w:val="24"/>
          <w:szCs w:val="24"/>
        </w:rPr>
      </w:pPr>
      <w:r>
        <w:rPr>
          <w:rFonts w:hint="eastAsia" w:asciiTheme="minorEastAsia" w:hAnsiTheme="minorEastAsia" w:cstheme="majorEastAsia"/>
          <w:sz w:val="24"/>
          <w:szCs w:val="24"/>
        </w:rPr>
        <w:t>Controller</w:t>
      </w:r>
      <w:r>
        <w:rPr>
          <w:rFonts w:hint="eastAsia" w:asciiTheme="minorEastAsia" w:hAnsiTheme="minorEastAsia" w:cstheme="majorEastAsia"/>
          <w:sz w:val="24"/>
          <w:szCs w:val="24"/>
          <w:lang w:val="zh-CN"/>
        </w:rPr>
        <w:t>代码</w:t>
      </w:r>
      <w:r>
        <w:rPr>
          <w:rFonts w:hint="eastAsia" w:asciiTheme="minorEastAsia" w:hAnsiTheme="minorEastAsia" w:cstheme="majorEastAsia"/>
          <w:sz w:val="24"/>
          <w:szCs w:val="24"/>
        </w:rPr>
        <w:t>：</w:t>
      </w:r>
    </w:p>
    <w:p>
      <w:pPr>
        <w:pStyle w:val="26"/>
        <w:ind w:left="360" w:firstLine="480"/>
        <w:rPr>
          <w:rFonts w:asciiTheme="minorEastAsia" w:hAnsiTheme="minorEastAsia" w:cstheme="majorEastAsia"/>
          <w:sz w:val="24"/>
          <w:szCs w:val="24"/>
        </w:rPr>
      </w:pPr>
      <w:r>
        <w:rPr>
          <w:rFonts w:asciiTheme="minorEastAsia" w:hAnsiTheme="minorEastAsia" w:cstheme="majorEastAsia"/>
          <w:sz w:val="24"/>
          <w:szCs w:val="24"/>
        </w:rPr>
        <w:t>@Controller</w:t>
      </w:r>
    </w:p>
    <w:p>
      <w:pPr>
        <w:pStyle w:val="26"/>
        <w:ind w:left="360" w:firstLine="480"/>
        <w:rPr>
          <w:rFonts w:asciiTheme="minorEastAsia" w:hAnsiTheme="minorEastAsia" w:cstheme="majorEastAsia"/>
          <w:sz w:val="24"/>
          <w:szCs w:val="24"/>
        </w:rPr>
      </w:pPr>
      <w:r>
        <w:rPr>
          <w:rFonts w:asciiTheme="minorEastAsia" w:hAnsiTheme="minorEastAsia" w:cstheme="majorEastAsia"/>
          <w:sz w:val="24"/>
          <w:szCs w:val="24"/>
        </w:rPr>
        <w:t>public class ItemController {</w:t>
      </w:r>
    </w:p>
    <w:p>
      <w:pPr>
        <w:pStyle w:val="26"/>
        <w:ind w:left="360" w:firstLine="480"/>
        <w:rPr>
          <w:rFonts w:asciiTheme="minorEastAsia" w:hAnsiTheme="minorEastAsia" w:cstheme="majorEastAsia"/>
          <w:sz w:val="24"/>
          <w:szCs w:val="24"/>
        </w:rPr>
      </w:pPr>
    </w:p>
    <w:p>
      <w:pPr>
        <w:pStyle w:val="26"/>
        <w:ind w:left="360" w:firstLine="480"/>
        <w:rPr>
          <w:rFonts w:asciiTheme="minorEastAsia" w:hAnsiTheme="minorEastAsia" w:cstheme="majorEastAsia"/>
          <w:sz w:val="24"/>
          <w:szCs w:val="24"/>
        </w:rPr>
      </w:pPr>
      <w:r>
        <w:rPr>
          <w:rFonts w:hint="eastAsia" w:asciiTheme="minorEastAsia" w:hAnsiTheme="minorEastAsia" w:cstheme="majorEastAsia"/>
          <w:sz w:val="24"/>
          <w:szCs w:val="24"/>
        </w:rPr>
        <w:tab/>
      </w:r>
      <w:r>
        <w:rPr>
          <w:rFonts w:hint="eastAsia" w:asciiTheme="minorEastAsia" w:hAnsiTheme="minorEastAsia" w:cstheme="majorEastAsia"/>
          <w:sz w:val="24"/>
          <w:szCs w:val="24"/>
        </w:rPr>
        <w:t>@RequestMapping("_</w:t>
      </w:r>
      <w:r>
        <w:rPr>
          <w:rFonts w:asciiTheme="minorEastAsia" w:hAnsiTheme="minorEastAsia" w:cstheme="majorEastAsia"/>
          <w:color w:val="FF0000"/>
          <w:sz w:val="24"/>
          <w:szCs w:val="24"/>
        </w:rPr>
        <w:t>ABCD</w:t>
      </w:r>
      <w:r>
        <w:rPr>
          <w:rFonts w:hint="eastAsia" w:asciiTheme="minorEastAsia" w:hAnsiTheme="minorEastAsia" w:cstheme="majorEastAsia"/>
          <w:sz w:val="24"/>
          <w:szCs w:val="24"/>
        </w:rPr>
        <w:t>__")</w:t>
      </w:r>
    </w:p>
    <w:p>
      <w:pPr>
        <w:pStyle w:val="26"/>
        <w:ind w:left="360" w:firstLine="480"/>
        <w:rPr>
          <w:rFonts w:asciiTheme="minorEastAsia" w:hAnsiTheme="minorEastAsia" w:cstheme="majorEastAsia"/>
          <w:sz w:val="24"/>
          <w:szCs w:val="24"/>
        </w:rPr>
      </w:pPr>
      <w:r>
        <w:rPr>
          <w:rFonts w:asciiTheme="minorEastAsia" w:hAnsiTheme="minorEastAsia" w:cstheme="majorEastAsia"/>
          <w:sz w:val="24"/>
          <w:szCs w:val="24"/>
        </w:rPr>
        <w:tab/>
      </w:r>
      <w:r>
        <w:rPr>
          <w:rFonts w:asciiTheme="minorEastAsia" w:hAnsiTheme="minorEastAsia" w:cstheme="majorEastAsia"/>
          <w:sz w:val="24"/>
          <w:szCs w:val="24"/>
        </w:rPr>
        <w:t>public ModelAndView queryItemList() {</w:t>
      </w:r>
    </w:p>
    <w:p>
      <w:pPr>
        <w:pStyle w:val="26"/>
        <w:ind w:left="360" w:firstLine="480"/>
        <w:rPr>
          <w:rFonts w:asciiTheme="minorEastAsia" w:hAnsiTheme="minorEastAsia" w:cstheme="majorEastAsia"/>
          <w:sz w:val="24"/>
          <w:szCs w:val="24"/>
        </w:rPr>
      </w:pPr>
      <w:r>
        <w:rPr>
          <w:rFonts w:asciiTheme="minorEastAsia" w:hAnsiTheme="minorEastAsia" w:cstheme="majorEastAsia"/>
          <w:sz w:val="24"/>
          <w:szCs w:val="24"/>
        </w:rPr>
        <w:tab/>
      </w:r>
      <w:r>
        <w:rPr>
          <w:rFonts w:asciiTheme="minorEastAsia" w:hAnsiTheme="minorEastAsia" w:cstheme="majorEastAsia"/>
          <w:sz w:val="24"/>
          <w:szCs w:val="24"/>
        </w:rPr>
        <w:tab/>
      </w:r>
      <w:r>
        <w:rPr>
          <w:rFonts w:asciiTheme="minorEastAsia" w:hAnsiTheme="minorEastAsia" w:cstheme="majorEastAsia"/>
          <w:sz w:val="24"/>
          <w:szCs w:val="24"/>
        </w:rPr>
        <w:t>ModelAndView modelAndView = new ModelAndView();</w:t>
      </w:r>
    </w:p>
    <w:p>
      <w:pPr>
        <w:pStyle w:val="26"/>
        <w:ind w:left="360" w:firstLine="480"/>
        <w:rPr>
          <w:rFonts w:asciiTheme="minorEastAsia" w:hAnsiTheme="minorEastAsia" w:cstheme="majorEastAsia"/>
          <w:sz w:val="24"/>
          <w:szCs w:val="24"/>
        </w:rPr>
      </w:pPr>
      <w:r>
        <w:rPr>
          <w:rFonts w:asciiTheme="minorEastAsia" w:hAnsiTheme="minorEastAsia" w:cstheme="majorEastAsia"/>
          <w:sz w:val="24"/>
          <w:szCs w:val="24"/>
        </w:rPr>
        <w:tab/>
      </w:r>
      <w:r>
        <w:rPr>
          <w:rFonts w:asciiTheme="minorEastAsia" w:hAnsiTheme="minorEastAsia" w:cstheme="majorEastAsia"/>
          <w:sz w:val="24"/>
          <w:szCs w:val="24"/>
        </w:rPr>
        <w:tab/>
      </w:r>
      <w:r>
        <w:rPr>
          <w:rFonts w:asciiTheme="minorEastAsia" w:hAnsiTheme="minorEastAsia" w:cstheme="majorEastAsia"/>
          <w:sz w:val="24"/>
          <w:szCs w:val="24"/>
        </w:rPr>
        <w:t>modelAndView.setViewName("itemList");</w:t>
      </w:r>
    </w:p>
    <w:p>
      <w:pPr>
        <w:pStyle w:val="26"/>
        <w:ind w:left="360" w:firstLine="480"/>
        <w:rPr>
          <w:rFonts w:asciiTheme="minorEastAsia" w:hAnsiTheme="minorEastAsia" w:cstheme="majorEastAsia"/>
          <w:sz w:val="24"/>
          <w:szCs w:val="24"/>
        </w:rPr>
      </w:pPr>
      <w:r>
        <w:rPr>
          <w:rFonts w:asciiTheme="minorEastAsia" w:hAnsiTheme="minorEastAsia" w:cstheme="majorEastAsia"/>
          <w:sz w:val="24"/>
          <w:szCs w:val="24"/>
        </w:rPr>
        <w:tab/>
      </w:r>
      <w:r>
        <w:rPr>
          <w:rFonts w:asciiTheme="minorEastAsia" w:hAnsiTheme="minorEastAsia" w:cstheme="majorEastAsia"/>
          <w:sz w:val="24"/>
          <w:szCs w:val="24"/>
        </w:rPr>
        <w:tab/>
      </w:r>
      <w:r>
        <w:rPr>
          <w:rFonts w:asciiTheme="minorEastAsia" w:hAnsiTheme="minorEastAsia" w:cstheme="majorEastAsia"/>
          <w:sz w:val="24"/>
          <w:szCs w:val="24"/>
        </w:rPr>
        <w:t>return modelAndView;</w:t>
      </w:r>
    </w:p>
    <w:p>
      <w:pPr>
        <w:pStyle w:val="26"/>
        <w:ind w:left="360" w:firstLine="480"/>
        <w:rPr>
          <w:rFonts w:asciiTheme="minorEastAsia" w:hAnsiTheme="minorEastAsia" w:cstheme="majorEastAsia"/>
          <w:sz w:val="24"/>
          <w:szCs w:val="24"/>
        </w:rPr>
      </w:pPr>
      <w:r>
        <w:rPr>
          <w:rFonts w:asciiTheme="minorEastAsia" w:hAnsiTheme="minorEastAsia" w:cstheme="majorEastAsia"/>
          <w:sz w:val="24"/>
          <w:szCs w:val="24"/>
        </w:rPr>
        <w:tab/>
      </w:r>
      <w:r>
        <w:rPr>
          <w:rFonts w:asciiTheme="minorEastAsia" w:hAnsiTheme="minorEastAsia" w:cstheme="majorEastAsia"/>
          <w:sz w:val="24"/>
          <w:szCs w:val="24"/>
        </w:rPr>
        <w:t>}</w:t>
      </w:r>
    </w:p>
    <w:p>
      <w:pPr>
        <w:pStyle w:val="26"/>
        <w:ind w:left="360" w:firstLine="0" w:firstLineChars="0"/>
        <w:rPr>
          <w:rFonts w:asciiTheme="minorEastAsia" w:hAnsiTheme="minorEastAsia" w:cstheme="majorEastAsia"/>
          <w:sz w:val="24"/>
          <w:szCs w:val="24"/>
        </w:rPr>
      </w:pPr>
      <w:r>
        <w:rPr>
          <w:rFonts w:asciiTheme="minorEastAsia" w:hAnsiTheme="minorEastAsia" w:cstheme="majorEastAsia"/>
          <w:sz w:val="24"/>
          <w:szCs w:val="24"/>
        </w:rPr>
        <w:t>}</w:t>
      </w:r>
    </w:p>
    <w:p>
      <w:pPr>
        <w:pStyle w:val="26"/>
        <w:ind w:left="360" w:firstLine="480"/>
        <w:rPr>
          <w:rFonts w:asciiTheme="minorEastAsia" w:hAnsiTheme="minorEastAsia" w:cstheme="majorEastAsia"/>
          <w:color w:val="FF0000"/>
          <w:sz w:val="24"/>
          <w:szCs w:val="24"/>
        </w:rPr>
      </w:pPr>
      <w:r>
        <w:rPr>
          <w:rFonts w:asciiTheme="minorEastAsia" w:hAnsiTheme="minorEastAsia" w:cstheme="majorEastAsia"/>
          <w:color w:val="FF0000"/>
          <w:sz w:val="24"/>
          <w:szCs w:val="24"/>
        </w:rPr>
        <w:t>A: /itemList.action</w:t>
      </w:r>
    </w:p>
    <w:p>
      <w:pPr>
        <w:pStyle w:val="26"/>
        <w:ind w:left="360" w:firstLine="480"/>
        <w:rPr>
          <w:rFonts w:asciiTheme="minorEastAsia" w:hAnsiTheme="minorEastAsia" w:cstheme="majorEastAsia"/>
          <w:color w:val="FF0000"/>
          <w:sz w:val="24"/>
          <w:szCs w:val="24"/>
        </w:rPr>
      </w:pPr>
      <w:r>
        <w:rPr>
          <w:rFonts w:asciiTheme="minorEastAsia" w:hAnsiTheme="minorEastAsia" w:cstheme="majorEastAsia"/>
          <w:color w:val="FF0000"/>
          <w:sz w:val="24"/>
          <w:szCs w:val="24"/>
        </w:rPr>
        <w:t>B: /itemList</w:t>
      </w:r>
    </w:p>
    <w:p>
      <w:pPr>
        <w:pStyle w:val="26"/>
        <w:ind w:left="360" w:firstLine="480"/>
        <w:rPr>
          <w:rFonts w:asciiTheme="minorEastAsia" w:hAnsiTheme="minorEastAsia" w:cstheme="majorEastAsia"/>
          <w:color w:val="FF0000"/>
          <w:sz w:val="24"/>
          <w:szCs w:val="24"/>
        </w:rPr>
      </w:pPr>
      <w:r>
        <w:rPr>
          <w:rFonts w:asciiTheme="minorEastAsia" w:hAnsiTheme="minorEastAsia" w:cstheme="majorEastAsia"/>
          <w:color w:val="FF0000"/>
          <w:sz w:val="24"/>
          <w:szCs w:val="24"/>
        </w:rPr>
        <w:t>C: itemList.action</w:t>
      </w:r>
    </w:p>
    <w:p>
      <w:pPr>
        <w:pStyle w:val="26"/>
        <w:ind w:left="780" w:firstLine="60" w:firstLineChars="0"/>
        <w:rPr>
          <w:rFonts w:asciiTheme="minorEastAsia" w:hAnsiTheme="minorEastAsia" w:cstheme="majorEastAsia"/>
          <w:color w:val="FF0000"/>
          <w:sz w:val="24"/>
          <w:szCs w:val="24"/>
          <w:lang w:val="zh-CN"/>
        </w:rPr>
      </w:pPr>
      <w:r>
        <w:rPr>
          <w:rFonts w:asciiTheme="minorEastAsia" w:hAnsiTheme="minorEastAsia" w:cstheme="majorEastAsia"/>
          <w:color w:val="FF0000"/>
          <w:sz w:val="24"/>
          <w:szCs w:val="24"/>
          <w:lang w:val="zh-CN"/>
        </w:rPr>
        <w:t>D: itemList</w:t>
      </w:r>
    </w:p>
    <w:p>
      <w:pPr>
        <w:pStyle w:val="26"/>
        <w:numPr>
          <w:ilvl w:val="0"/>
          <w:numId w:val="4"/>
        </w:numPr>
        <w:ind w:firstLineChars="0"/>
        <w:rPr>
          <w:rFonts w:asciiTheme="minorEastAsia" w:hAnsiTheme="minorEastAsia" w:cstheme="majorEastAsia"/>
          <w:sz w:val="24"/>
          <w:szCs w:val="24"/>
          <w:lang w:val="zh-CN"/>
        </w:rPr>
      </w:pPr>
      <w:r>
        <w:rPr>
          <w:rFonts w:hint="eastAsia" w:asciiTheme="minorEastAsia" w:hAnsiTheme="minorEastAsia" w:cstheme="majorEastAsia"/>
          <w:sz w:val="24"/>
          <w:szCs w:val="24"/>
          <w:lang w:val="zh-CN"/>
        </w:rPr>
        <w:t>题目二</w:t>
      </w:r>
    </w:p>
    <w:p>
      <w:pPr>
        <w:tabs>
          <w:tab w:val="left" w:pos="840"/>
        </w:tabs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关于进行ssm（Spring+SpringMVC+MyBatis）整合，描述错误的是：【ABC】</w:t>
      </w:r>
    </w:p>
    <w:p>
      <w:pPr>
        <w:pStyle w:val="26"/>
        <w:ind w:firstLine="480"/>
        <w:rPr>
          <w:rFonts w:asciiTheme="minorEastAsia" w:hAnsiTheme="minorEastAsia" w:cstheme="majorEastAsia"/>
          <w:color w:val="FF0000"/>
          <w:sz w:val="24"/>
          <w:szCs w:val="24"/>
        </w:rPr>
      </w:pPr>
      <w:r>
        <w:rPr>
          <w:rFonts w:hint="eastAsia" w:asciiTheme="minorEastAsia" w:hAnsiTheme="minorEastAsia" w:cstheme="majorEastAsia"/>
          <w:color w:val="FF0000"/>
          <w:sz w:val="24"/>
          <w:szCs w:val="24"/>
        </w:rPr>
        <w:t>A: 必须在MyBatis的核心配置文件SqlMapConfig.xml配置数据库连接，因为MyBatis是持久层框架，负责操作数据库，所以需要在这里进行配置。</w:t>
      </w:r>
    </w:p>
    <w:p>
      <w:pPr>
        <w:pStyle w:val="26"/>
        <w:ind w:firstLine="480"/>
        <w:rPr>
          <w:rFonts w:asciiTheme="minorEastAsia" w:hAnsiTheme="minorEastAsia" w:cstheme="majorEastAsia"/>
          <w:color w:val="FF0000"/>
          <w:sz w:val="24"/>
          <w:szCs w:val="24"/>
        </w:rPr>
      </w:pPr>
      <w:r>
        <w:rPr>
          <w:rFonts w:hint="eastAsia" w:asciiTheme="minorEastAsia" w:hAnsiTheme="minorEastAsia" w:cstheme="majorEastAsia"/>
          <w:color w:val="FF0000"/>
          <w:sz w:val="24"/>
          <w:szCs w:val="24"/>
        </w:rPr>
        <w:t>B: 在Spring中可以使用MapperScannerConfigurer配置Mapper扫描包，我们要使用SqlSessionFactory创建SqlSession,然后使用SqlSession来获取Mapper实现类，所以这里也必须配置SqlSessionFactory。</w:t>
      </w:r>
    </w:p>
    <w:p>
      <w:pPr>
        <w:pStyle w:val="26"/>
        <w:ind w:firstLine="480"/>
        <w:rPr>
          <w:rFonts w:asciiTheme="minorEastAsia" w:hAnsiTheme="minorEastAsia" w:cstheme="majorEastAsia"/>
          <w:color w:val="FF0000"/>
          <w:sz w:val="24"/>
          <w:szCs w:val="24"/>
        </w:rPr>
      </w:pPr>
      <w:r>
        <w:rPr>
          <w:rFonts w:hint="eastAsia" w:asciiTheme="minorEastAsia" w:hAnsiTheme="minorEastAsia" w:cstheme="majorEastAsia"/>
          <w:color w:val="FF0000"/>
          <w:sz w:val="24"/>
          <w:szCs w:val="24"/>
        </w:rPr>
        <w:t>C: 必须配置注解驱动&lt;mvc:annotation-driven /&gt;，如果不配置会报错。</w:t>
      </w:r>
    </w:p>
    <w:p>
      <w:pPr>
        <w:pStyle w:val="26"/>
        <w:ind w:firstLine="0" w:firstLineChars="0"/>
        <w:rPr>
          <w:rFonts w:asciiTheme="minorEastAsia" w:hAnsiTheme="minorEastAsia" w:cstheme="majorEastAsia"/>
          <w:sz w:val="24"/>
          <w:szCs w:val="24"/>
        </w:rPr>
      </w:pPr>
      <w:r>
        <w:rPr>
          <w:rFonts w:hint="eastAsia" w:asciiTheme="minorEastAsia" w:hAnsiTheme="minorEastAsia" w:cstheme="majorEastAsia"/>
          <w:sz w:val="24"/>
          <w:szCs w:val="24"/>
        </w:rPr>
        <w:t>D: 配置了注解驱动&lt;mvc:annotation-driven /&gt;只是加载处理器映射器和处理器适配器，我们还需要配置视图解析器，设置前缀prefix，和后缀suffix，这样我们写Controller方法时，只需返回逻辑视图即可。</w:t>
      </w:r>
    </w:p>
    <w:p>
      <w:pPr>
        <w:pStyle w:val="26"/>
        <w:numPr>
          <w:ilvl w:val="0"/>
          <w:numId w:val="5"/>
        </w:numPr>
        <w:ind w:firstLineChars="0"/>
        <w:rPr>
          <w:rFonts w:asciiTheme="minorEastAsia" w:hAnsiTheme="minorEastAsia" w:cstheme="majorEastAsia"/>
          <w:sz w:val="24"/>
          <w:szCs w:val="24"/>
        </w:rPr>
      </w:pPr>
      <w:r>
        <w:rPr>
          <w:rFonts w:hint="eastAsia" w:asciiTheme="minorEastAsia" w:hAnsiTheme="minorEastAsia" w:cstheme="majorEastAsia"/>
          <w:sz w:val="24"/>
          <w:szCs w:val="24"/>
        </w:rPr>
        <w:t>题目三</w:t>
      </w:r>
    </w:p>
    <w:p>
      <w:pPr>
        <w:pStyle w:val="26"/>
        <w:ind w:left="420" w:firstLine="480"/>
        <w:rPr>
          <w:rFonts w:asciiTheme="minorEastAsia" w:hAnsiTheme="minorEastAsia" w:cstheme="majorEastAsia"/>
          <w:sz w:val="24"/>
          <w:szCs w:val="24"/>
        </w:rPr>
      </w:pPr>
      <w:r>
        <w:rPr>
          <w:rFonts w:hint="eastAsia" w:asciiTheme="minorEastAsia" w:hAnsiTheme="minorEastAsia" w:cstheme="majorEastAsia"/>
          <w:sz w:val="24"/>
          <w:szCs w:val="24"/>
        </w:rPr>
        <w:t>访问路径为：http://127.0.0.1:8081/itemList.action?id=1的时候，能够正常显示页面，如果请求的时候没有携带id这个参数，也能够正常显示页面，括号内的参数应该如何填写？</w:t>
      </w:r>
    </w:p>
    <w:p>
      <w:pPr>
        <w:pStyle w:val="26"/>
        <w:ind w:left="420" w:firstLine="480"/>
        <w:rPr>
          <w:rFonts w:asciiTheme="minorEastAsia" w:hAnsiTheme="minorEastAsia" w:cstheme="majorEastAsia"/>
          <w:sz w:val="24"/>
          <w:szCs w:val="24"/>
        </w:rPr>
      </w:pPr>
      <w:r>
        <w:rPr>
          <w:rFonts w:asciiTheme="minorEastAsia" w:hAnsiTheme="minorEastAsia" w:cstheme="majorEastAsia"/>
          <w:sz w:val="24"/>
          <w:szCs w:val="24"/>
        </w:rPr>
        <w:t>@Controller</w:t>
      </w:r>
    </w:p>
    <w:p>
      <w:pPr>
        <w:pStyle w:val="26"/>
        <w:ind w:left="420" w:firstLine="480"/>
        <w:rPr>
          <w:rFonts w:asciiTheme="minorEastAsia" w:hAnsiTheme="minorEastAsia" w:cstheme="majorEastAsia"/>
          <w:sz w:val="24"/>
          <w:szCs w:val="24"/>
        </w:rPr>
      </w:pPr>
      <w:r>
        <w:rPr>
          <w:rFonts w:asciiTheme="minorEastAsia" w:hAnsiTheme="minorEastAsia" w:cstheme="majorEastAsia"/>
          <w:sz w:val="24"/>
          <w:szCs w:val="24"/>
        </w:rPr>
        <w:t>public class ItemController {</w:t>
      </w:r>
    </w:p>
    <w:p>
      <w:pPr>
        <w:pStyle w:val="26"/>
        <w:ind w:left="420" w:firstLine="480"/>
        <w:rPr>
          <w:rFonts w:asciiTheme="minorEastAsia" w:hAnsiTheme="minorEastAsia" w:cstheme="majorEastAsia"/>
          <w:sz w:val="24"/>
          <w:szCs w:val="24"/>
        </w:rPr>
      </w:pPr>
      <w:r>
        <w:rPr>
          <w:rFonts w:asciiTheme="minorEastAsia" w:hAnsiTheme="minorEastAsia" w:cstheme="majorEastAsia"/>
          <w:sz w:val="24"/>
          <w:szCs w:val="24"/>
        </w:rPr>
        <w:tab/>
      </w:r>
      <w:r>
        <w:rPr>
          <w:rFonts w:asciiTheme="minorEastAsia" w:hAnsiTheme="minorEastAsia" w:cstheme="majorEastAsia"/>
          <w:sz w:val="24"/>
          <w:szCs w:val="24"/>
        </w:rPr>
        <w:t>@RequestMapping("itemList.action")</w:t>
      </w:r>
    </w:p>
    <w:p>
      <w:pPr>
        <w:pStyle w:val="26"/>
        <w:ind w:left="420" w:firstLine="480"/>
        <w:rPr>
          <w:rFonts w:asciiTheme="minorEastAsia" w:hAnsiTheme="minorEastAsia" w:cstheme="majorEastAsia"/>
          <w:sz w:val="24"/>
          <w:szCs w:val="24"/>
        </w:rPr>
      </w:pPr>
      <w:r>
        <w:rPr>
          <w:rFonts w:hint="eastAsia" w:asciiTheme="minorEastAsia" w:hAnsiTheme="minorEastAsia" w:cstheme="majorEastAsia"/>
          <w:sz w:val="24"/>
          <w:szCs w:val="24"/>
        </w:rPr>
        <w:tab/>
      </w:r>
      <w:r>
        <w:rPr>
          <w:rFonts w:hint="eastAsia" w:asciiTheme="minorEastAsia" w:hAnsiTheme="minorEastAsia" w:cstheme="majorEastAsia"/>
          <w:sz w:val="24"/>
          <w:szCs w:val="24"/>
        </w:rPr>
        <w:t>public ModelAndView queryItemList(_</w:t>
      </w:r>
      <w:r>
        <w:rPr>
          <w:rFonts w:hint="eastAsia" w:asciiTheme="minorEastAsia" w:hAnsiTheme="minorEastAsia" w:cstheme="majorEastAsia"/>
          <w:color w:val="FF0000"/>
          <w:sz w:val="24"/>
          <w:szCs w:val="24"/>
        </w:rPr>
        <w:t>_</w:t>
      </w:r>
      <w:r>
        <w:rPr>
          <w:rFonts w:asciiTheme="minorEastAsia" w:hAnsiTheme="minorEastAsia" w:cstheme="majorEastAsia"/>
          <w:color w:val="FF0000"/>
          <w:sz w:val="24"/>
          <w:szCs w:val="24"/>
        </w:rPr>
        <w:t>CD</w:t>
      </w:r>
      <w:r>
        <w:rPr>
          <w:rFonts w:hint="eastAsia" w:asciiTheme="minorEastAsia" w:hAnsiTheme="minorEastAsia" w:cstheme="majorEastAsia"/>
          <w:sz w:val="24"/>
          <w:szCs w:val="24"/>
        </w:rPr>
        <w:t>___) {</w:t>
      </w:r>
    </w:p>
    <w:p>
      <w:pPr>
        <w:pStyle w:val="26"/>
        <w:ind w:left="420" w:firstLine="480"/>
        <w:rPr>
          <w:rFonts w:asciiTheme="minorEastAsia" w:hAnsiTheme="minorEastAsia" w:cstheme="majorEastAsia"/>
          <w:sz w:val="24"/>
          <w:szCs w:val="24"/>
        </w:rPr>
      </w:pPr>
      <w:r>
        <w:rPr>
          <w:rFonts w:asciiTheme="minorEastAsia" w:hAnsiTheme="minorEastAsia" w:cstheme="majorEastAsia"/>
          <w:sz w:val="24"/>
          <w:szCs w:val="24"/>
        </w:rPr>
        <w:tab/>
      </w:r>
      <w:r>
        <w:rPr>
          <w:rFonts w:asciiTheme="minorEastAsia" w:hAnsiTheme="minorEastAsia" w:cstheme="majorEastAsia"/>
          <w:sz w:val="24"/>
          <w:szCs w:val="24"/>
        </w:rPr>
        <w:tab/>
      </w:r>
      <w:r>
        <w:rPr>
          <w:rFonts w:asciiTheme="minorEastAsia" w:hAnsiTheme="minorEastAsia" w:cstheme="majorEastAsia"/>
          <w:sz w:val="24"/>
          <w:szCs w:val="24"/>
        </w:rPr>
        <w:t>ModelAndView modelAndView = new ModelAndView();</w:t>
      </w:r>
    </w:p>
    <w:p>
      <w:pPr>
        <w:pStyle w:val="26"/>
        <w:ind w:left="420" w:firstLine="480"/>
        <w:rPr>
          <w:rFonts w:asciiTheme="minorEastAsia" w:hAnsiTheme="minorEastAsia" w:cstheme="majorEastAsia"/>
          <w:sz w:val="24"/>
          <w:szCs w:val="24"/>
        </w:rPr>
      </w:pPr>
      <w:r>
        <w:rPr>
          <w:rFonts w:asciiTheme="minorEastAsia" w:hAnsiTheme="minorEastAsia" w:cstheme="majorEastAsia"/>
          <w:sz w:val="24"/>
          <w:szCs w:val="24"/>
        </w:rPr>
        <w:tab/>
      </w:r>
      <w:r>
        <w:rPr>
          <w:rFonts w:asciiTheme="minorEastAsia" w:hAnsiTheme="minorEastAsia" w:cstheme="majorEastAsia"/>
          <w:sz w:val="24"/>
          <w:szCs w:val="24"/>
        </w:rPr>
        <w:tab/>
      </w:r>
      <w:r>
        <w:rPr>
          <w:rFonts w:asciiTheme="minorEastAsia" w:hAnsiTheme="minorEastAsia" w:cstheme="majorEastAsia"/>
          <w:sz w:val="24"/>
          <w:szCs w:val="24"/>
        </w:rPr>
        <w:t>modelAndView.setViewName("itemList");</w:t>
      </w:r>
    </w:p>
    <w:p>
      <w:pPr>
        <w:pStyle w:val="26"/>
        <w:ind w:left="420" w:firstLine="480"/>
        <w:rPr>
          <w:rFonts w:asciiTheme="minorEastAsia" w:hAnsiTheme="minorEastAsia" w:cstheme="majorEastAsia"/>
          <w:sz w:val="24"/>
          <w:szCs w:val="24"/>
        </w:rPr>
      </w:pPr>
      <w:r>
        <w:rPr>
          <w:rFonts w:asciiTheme="minorEastAsia" w:hAnsiTheme="minorEastAsia" w:cstheme="majorEastAsia"/>
          <w:sz w:val="24"/>
          <w:szCs w:val="24"/>
        </w:rPr>
        <w:tab/>
      </w:r>
      <w:r>
        <w:rPr>
          <w:rFonts w:asciiTheme="minorEastAsia" w:hAnsiTheme="minorEastAsia" w:cstheme="majorEastAsia"/>
          <w:sz w:val="24"/>
          <w:szCs w:val="24"/>
        </w:rPr>
        <w:tab/>
      </w:r>
      <w:r>
        <w:rPr>
          <w:rFonts w:asciiTheme="minorEastAsia" w:hAnsiTheme="minorEastAsia" w:cstheme="majorEastAsia"/>
          <w:sz w:val="24"/>
          <w:szCs w:val="24"/>
        </w:rPr>
        <w:t>return modelAndView;</w:t>
      </w:r>
    </w:p>
    <w:p>
      <w:pPr>
        <w:pStyle w:val="26"/>
        <w:ind w:left="420" w:firstLine="480"/>
        <w:rPr>
          <w:rFonts w:asciiTheme="minorEastAsia" w:hAnsiTheme="minorEastAsia" w:cstheme="majorEastAsia"/>
          <w:sz w:val="24"/>
          <w:szCs w:val="24"/>
        </w:rPr>
      </w:pPr>
      <w:r>
        <w:rPr>
          <w:rFonts w:asciiTheme="minorEastAsia" w:hAnsiTheme="minorEastAsia" w:cstheme="majorEastAsia"/>
          <w:sz w:val="24"/>
          <w:szCs w:val="24"/>
        </w:rPr>
        <w:tab/>
      </w:r>
      <w:r>
        <w:rPr>
          <w:rFonts w:asciiTheme="minorEastAsia" w:hAnsiTheme="minorEastAsia" w:cstheme="majorEastAsia"/>
          <w:sz w:val="24"/>
          <w:szCs w:val="24"/>
        </w:rPr>
        <w:t>}</w:t>
      </w:r>
    </w:p>
    <w:p>
      <w:pPr>
        <w:pStyle w:val="26"/>
        <w:ind w:left="420" w:firstLine="0" w:firstLineChars="0"/>
        <w:rPr>
          <w:rFonts w:asciiTheme="minorEastAsia" w:hAnsiTheme="minorEastAsia" w:cstheme="majorEastAsia"/>
          <w:sz w:val="24"/>
          <w:szCs w:val="24"/>
        </w:rPr>
      </w:pPr>
      <w:r>
        <w:rPr>
          <w:rFonts w:asciiTheme="minorEastAsia" w:hAnsiTheme="minorEastAsia" w:cstheme="majorEastAsia"/>
          <w:sz w:val="24"/>
          <w:szCs w:val="24"/>
        </w:rPr>
        <w:t>}</w:t>
      </w:r>
    </w:p>
    <w:p>
      <w:pPr>
        <w:pStyle w:val="26"/>
        <w:ind w:left="420" w:firstLine="480"/>
        <w:rPr>
          <w:rFonts w:asciiTheme="minorEastAsia" w:hAnsiTheme="minorEastAsia" w:cstheme="majorEastAsia"/>
          <w:sz w:val="24"/>
          <w:szCs w:val="24"/>
        </w:rPr>
      </w:pPr>
      <w:r>
        <w:rPr>
          <w:rFonts w:asciiTheme="minorEastAsia" w:hAnsiTheme="minorEastAsia" w:cstheme="majorEastAsia"/>
          <w:sz w:val="24"/>
          <w:szCs w:val="24"/>
        </w:rPr>
        <w:t>A: @RequestParam("id") Long id</w:t>
      </w:r>
    </w:p>
    <w:p>
      <w:pPr>
        <w:pStyle w:val="26"/>
        <w:ind w:left="420" w:firstLine="480"/>
        <w:rPr>
          <w:rFonts w:asciiTheme="minorEastAsia" w:hAnsiTheme="minorEastAsia" w:cstheme="majorEastAsia"/>
          <w:sz w:val="24"/>
          <w:szCs w:val="24"/>
        </w:rPr>
      </w:pPr>
      <w:r>
        <w:rPr>
          <w:rFonts w:asciiTheme="minorEastAsia" w:hAnsiTheme="minorEastAsia" w:cstheme="majorEastAsia"/>
          <w:sz w:val="24"/>
          <w:szCs w:val="24"/>
        </w:rPr>
        <w:t>B: @RequestParam(required = true) Long id</w:t>
      </w:r>
    </w:p>
    <w:p>
      <w:pPr>
        <w:pStyle w:val="26"/>
        <w:ind w:left="420" w:firstLine="480"/>
        <w:rPr>
          <w:rFonts w:asciiTheme="minorEastAsia" w:hAnsiTheme="minorEastAsia" w:cstheme="majorEastAsia"/>
          <w:color w:val="FF0000"/>
          <w:sz w:val="24"/>
          <w:szCs w:val="24"/>
        </w:rPr>
      </w:pPr>
      <w:r>
        <w:rPr>
          <w:rFonts w:hint="eastAsia" w:asciiTheme="minorEastAsia" w:hAnsiTheme="minorEastAsia" w:cstheme="majorEastAsia"/>
          <w:color w:val="FF0000"/>
          <w:sz w:val="24"/>
          <w:szCs w:val="24"/>
        </w:rPr>
        <w:t>C：@RequestParam(required = false) Long id</w:t>
      </w:r>
    </w:p>
    <w:p>
      <w:pPr>
        <w:pStyle w:val="26"/>
        <w:ind w:left="420" w:firstLineChars="0"/>
        <w:rPr>
          <w:rFonts w:asciiTheme="minorEastAsia" w:hAnsiTheme="minorEastAsia" w:cstheme="majorEastAsia"/>
          <w:color w:val="FF0000"/>
          <w:sz w:val="24"/>
          <w:szCs w:val="24"/>
        </w:rPr>
      </w:pPr>
      <w:r>
        <w:rPr>
          <w:rFonts w:hint="eastAsia" w:asciiTheme="minorEastAsia" w:hAnsiTheme="minorEastAsia" w:cstheme="majorEastAsia"/>
          <w:color w:val="FF0000"/>
          <w:sz w:val="24"/>
          <w:szCs w:val="24"/>
        </w:rPr>
        <w:t>D：@RequestParam(defaultValue = "1") Long id</w:t>
      </w:r>
    </w:p>
    <w:p>
      <w:pPr>
        <w:pStyle w:val="26"/>
        <w:ind w:left="420" w:firstLine="0" w:firstLineChars="0"/>
        <w:rPr>
          <w:rFonts w:asciiTheme="minorEastAsia" w:hAnsiTheme="minorEastAsia" w:cstheme="majorEastAsia"/>
          <w:sz w:val="24"/>
          <w:szCs w:val="24"/>
        </w:rPr>
      </w:pPr>
    </w:p>
    <w:p>
      <w:pPr>
        <w:pStyle w:val="26"/>
        <w:ind w:left="420" w:firstLine="0" w:firstLineChars="0"/>
        <w:rPr>
          <w:rFonts w:asciiTheme="minorEastAsia" w:hAnsiTheme="minorEastAsia" w:cstheme="majorEastAsia"/>
          <w:sz w:val="24"/>
          <w:szCs w:val="24"/>
        </w:rPr>
      </w:pPr>
    </w:p>
    <w:p>
      <w:pPr>
        <w:pStyle w:val="26"/>
        <w:numPr>
          <w:ilvl w:val="0"/>
          <w:numId w:val="5"/>
        </w:numPr>
        <w:ind w:firstLineChars="0"/>
        <w:rPr>
          <w:rFonts w:asciiTheme="minorEastAsia" w:hAnsiTheme="minorEastAsia" w:cstheme="majorEastAsia"/>
          <w:sz w:val="24"/>
          <w:szCs w:val="24"/>
        </w:rPr>
      </w:pPr>
      <w:r>
        <w:rPr>
          <w:rFonts w:hint="eastAsia" w:asciiTheme="minorEastAsia" w:hAnsiTheme="minorEastAsia" w:cstheme="majorEastAsia"/>
          <w:sz w:val="24"/>
          <w:szCs w:val="24"/>
        </w:rPr>
        <w:t>题目四</w:t>
      </w:r>
    </w:p>
    <w:p>
      <w:pPr>
        <w:pStyle w:val="26"/>
        <w:ind w:left="420" w:firstLine="480"/>
        <w:rPr>
          <w:rFonts w:asciiTheme="minorEastAsia" w:hAnsiTheme="minorEastAsia" w:cstheme="majorEastAsia"/>
          <w:sz w:val="24"/>
          <w:szCs w:val="24"/>
        </w:rPr>
      </w:pPr>
      <w:r>
        <w:rPr>
          <w:rFonts w:hint="eastAsia" w:asciiTheme="minorEastAsia" w:hAnsiTheme="minorEastAsia" w:cstheme="majorEastAsia"/>
          <w:sz w:val="24"/>
          <w:szCs w:val="24"/>
        </w:rPr>
        <w:t>以下是Controller编写的代码，启动后进行访问，发现控制台打印的是乱码，请选择该如何解决乱码问题：(</w:t>
      </w:r>
      <w:r>
        <w:rPr>
          <w:rFonts w:asciiTheme="minorEastAsia" w:hAnsiTheme="minorEastAsia" w:cstheme="majorEastAsia"/>
          <w:color w:val="FF0000"/>
          <w:sz w:val="24"/>
          <w:szCs w:val="24"/>
        </w:rPr>
        <w:t>BC</w:t>
      </w:r>
      <w:r>
        <w:rPr>
          <w:rFonts w:hint="eastAsia" w:asciiTheme="minorEastAsia" w:hAnsiTheme="minorEastAsia" w:cstheme="majorEastAsia"/>
          <w:color w:val="FF0000"/>
          <w:sz w:val="24"/>
          <w:szCs w:val="24"/>
        </w:rPr>
        <w:t>)</w:t>
      </w:r>
      <w:r>
        <w:rPr>
          <w:rFonts w:hint="eastAsia" w:asciiTheme="minorEastAsia" w:hAnsiTheme="minorEastAsia" w:cstheme="majorEastAsia"/>
          <w:sz w:val="24"/>
          <w:szCs w:val="24"/>
        </w:rPr>
        <w:t xml:space="preserve"> </w:t>
      </w:r>
    </w:p>
    <w:p>
      <w:pPr>
        <w:pStyle w:val="26"/>
        <w:ind w:left="420" w:firstLine="480"/>
        <w:rPr>
          <w:rFonts w:asciiTheme="minorEastAsia" w:hAnsiTheme="minorEastAsia" w:cstheme="majorEastAsia"/>
          <w:sz w:val="24"/>
          <w:szCs w:val="24"/>
        </w:rPr>
      </w:pPr>
      <w:r>
        <w:rPr>
          <w:rFonts w:asciiTheme="minorEastAsia" w:hAnsiTheme="minorEastAsia" w:cstheme="majorEastAsia"/>
          <w:sz w:val="24"/>
          <w:szCs w:val="24"/>
        </w:rPr>
        <w:t>@Controller</w:t>
      </w:r>
    </w:p>
    <w:p>
      <w:pPr>
        <w:pStyle w:val="26"/>
        <w:ind w:left="420" w:firstLine="480"/>
        <w:rPr>
          <w:rFonts w:asciiTheme="minorEastAsia" w:hAnsiTheme="minorEastAsia" w:cstheme="majorEastAsia"/>
          <w:sz w:val="24"/>
          <w:szCs w:val="24"/>
        </w:rPr>
      </w:pPr>
      <w:r>
        <w:rPr>
          <w:rFonts w:asciiTheme="minorEastAsia" w:hAnsiTheme="minorEastAsia" w:cstheme="majorEastAsia"/>
          <w:sz w:val="24"/>
          <w:szCs w:val="24"/>
        </w:rPr>
        <w:t>public class ItemController {</w:t>
      </w:r>
    </w:p>
    <w:p>
      <w:pPr>
        <w:pStyle w:val="26"/>
        <w:ind w:left="420" w:firstLine="480"/>
        <w:rPr>
          <w:rFonts w:asciiTheme="minorEastAsia" w:hAnsiTheme="minorEastAsia" w:cstheme="majorEastAsia"/>
          <w:sz w:val="24"/>
          <w:szCs w:val="24"/>
        </w:rPr>
      </w:pPr>
      <w:r>
        <w:rPr>
          <w:rFonts w:asciiTheme="minorEastAsia" w:hAnsiTheme="minorEastAsia" w:cstheme="majorEastAsia"/>
          <w:sz w:val="24"/>
          <w:szCs w:val="24"/>
        </w:rPr>
        <w:tab/>
      </w:r>
      <w:r>
        <w:rPr>
          <w:rFonts w:asciiTheme="minorEastAsia" w:hAnsiTheme="minorEastAsia" w:cstheme="majorEastAsia"/>
          <w:sz w:val="24"/>
          <w:szCs w:val="24"/>
        </w:rPr>
        <w:t>@RequestMapping(value = "item", method = RequestMethod.GET)</w:t>
      </w:r>
    </w:p>
    <w:p>
      <w:pPr>
        <w:pStyle w:val="26"/>
        <w:ind w:left="420" w:firstLine="480"/>
        <w:rPr>
          <w:rFonts w:asciiTheme="minorEastAsia" w:hAnsiTheme="minorEastAsia" w:cstheme="majorEastAsia"/>
          <w:sz w:val="24"/>
          <w:szCs w:val="24"/>
        </w:rPr>
      </w:pPr>
      <w:r>
        <w:rPr>
          <w:rFonts w:asciiTheme="minorEastAsia" w:hAnsiTheme="minorEastAsia" w:cstheme="majorEastAsia"/>
          <w:sz w:val="24"/>
          <w:szCs w:val="24"/>
        </w:rPr>
        <w:tab/>
      </w:r>
      <w:r>
        <w:rPr>
          <w:rFonts w:asciiTheme="minorEastAsia" w:hAnsiTheme="minorEastAsia" w:cstheme="majorEastAsia"/>
          <w:sz w:val="24"/>
          <w:szCs w:val="24"/>
        </w:rPr>
        <w:t>public ModelAndView queryItemList(String itemTitle) {</w:t>
      </w:r>
    </w:p>
    <w:p>
      <w:pPr>
        <w:pStyle w:val="26"/>
        <w:ind w:left="420" w:firstLine="480"/>
        <w:rPr>
          <w:rFonts w:asciiTheme="minorEastAsia" w:hAnsiTheme="minorEastAsia" w:cstheme="majorEastAsia"/>
          <w:sz w:val="24"/>
          <w:szCs w:val="24"/>
        </w:rPr>
      </w:pPr>
      <w:r>
        <w:rPr>
          <w:rFonts w:asciiTheme="minorEastAsia" w:hAnsiTheme="minorEastAsia" w:cstheme="majorEastAsia"/>
          <w:sz w:val="24"/>
          <w:szCs w:val="24"/>
        </w:rPr>
        <w:tab/>
      </w:r>
      <w:r>
        <w:rPr>
          <w:rFonts w:asciiTheme="minorEastAsia" w:hAnsiTheme="minorEastAsia" w:cstheme="majorEastAsia"/>
          <w:sz w:val="24"/>
          <w:szCs w:val="24"/>
        </w:rPr>
        <w:tab/>
      </w:r>
      <w:r>
        <w:rPr>
          <w:rFonts w:asciiTheme="minorEastAsia" w:hAnsiTheme="minorEastAsia" w:cstheme="majorEastAsia"/>
          <w:sz w:val="24"/>
          <w:szCs w:val="24"/>
        </w:rPr>
        <w:t>System.out.println(itemTitle);</w:t>
      </w:r>
    </w:p>
    <w:p>
      <w:pPr>
        <w:pStyle w:val="26"/>
        <w:ind w:left="420" w:firstLine="480"/>
        <w:rPr>
          <w:rFonts w:asciiTheme="minorEastAsia" w:hAnsiTheme="minorEastAsia" w:cstheme="majorEastAsia"/>
          <w:sz w:val="24"/>
          <w:szCs w:val="24"/>
        </w:rPr>
      </w:pPr>
      <w:r>
        <w:rPr>
          <w:rFonts w:asciiTheme="minorEastAsia" w:hAnsiTheme="minorEastAsia" w:cstheme="majorEastAsia"/>
          <w:sz w:val="24"/>
          <w:szCs w:val="24"/>
        </w:rPr>
        <w:tab/>
      </w:r>
      <w:r>
        <w:rPr>
          <w:rFonts w:asciiTheme="minorEastAsia" w:hAnsiTheme="minorEastAsia" w:cstheme="majorEastAsia"/>
          <w:sz w:val="24"/>
          <w:szCs w:val="24"/>
        </w:rPr>
        <w:tab/>
      </w:r>
      <w:r>
        <w:rPr>
          <w:rFonts w:asciiTheme="minorEastAsia" w:hAnsiTheme="minorEastAsia" w:cstheme="majorEastAsia"/>
          <w:sz w:val="24"/>
          <w:szCs w:val="24"/>
        </w:rPr>
        <w:t>ModelAndView modelAndView = new ModelAndView();</w:t>
      </w:r>
    </w:p>
    <w:p>
      <w:pPr>
        <w:pStyle w:val="26"/>
        <w:ind w:left="420" w:firstLine="480"/>
        <w:rPr>
          <w:rFonts w:asciiTheme="minorEastAsia" w:hAnsiTheme="minorEastAsia" w:cstheme="majorEastAsia"/>
          <w:sz w:val="24"/>
          <w:szCs w:val="24"/>
        </w:rPr>
      </w:pPr>
      <w:r>
        <w:rPr>
          <w:rFonts w:asciiTheme="minorEastAsia" w:hAnsiTheme="minorEastAsia" w:cstheme="majorEastAsia"/>
          <w:sz w:val="24"/>
          <w:szCs w:val="24"/>
        </w:rPr>
        <w:tab/>
      </w:r>
      <w:r>
        <w:rPr>
          <w:rFonts w:asciiTheme="minorEastAsia" w:hAnsiTheme="minorEastAsia" w:cstheme="majorEastAsia"/>
          <w:sz w:val="24"/>
          <w:szCs w:val="24"/>
        </w:rPr>
        <w:tab/>
      </w:r>
      <w:r>
        <w:rPr>
          <w:rFonts w:asciiTheme="minorEastAsia" w:hAnsiTheme="minorEastAsia" w:cstheme="majorEastAsia"/>
          <w:sz w:val="24"/>
          <w:szCs w:val="24"/>
        </w:rPr>
        <w:t>modelAndView.setViewName("item");</w:t>
      </w:r>
    </w:p>
    <w:p>
      <w:pPr>
        <w:pStyle w:val="26"/>
        <w:ind w:left="420" w:firstLine="480"/>
        <w:rPr>
          <w:rFonts w:asciiTheme="minorEastAsia" w:hAnsiTheme="minorEastAsia" w:cstheme="majorEastAsia"/>
          <w:sz w:val="24"/>
          <w:szCs w:val="24"/>
        </w:rPr>
      </w:pPr>
      <w:r>
        <w:rPr>
          <w:rFonts w:asciiTheme="minorEastAsia" w:hAnsiTheme="minorEastAsia" w:cstheme="majorEastAsia"/>
          <w:sz w:val="24"/>
          <w:szCs w:val="24"/>
        </w:rPr>
        <w:tab/>
      </w:r>
      <w:r>
        <w:rPr>
          <w:rFonts w:asciiTheme="minorEastAsia" w:hAnsiTheme="minorEastAsia" w:cstheme="majorEastAsia"/>
          <w:sz w:val="24"/>
          <w:szCs w:val="24"/>
        </w:rPr>
        <w:tab/>
      </w:r>
      <w:r>
        <w:rPr>
          <w:rFonts w:asciiTheme="minorEastAsia" w:hAnsiTheme="minorEastAsia" w:cstheme="majorEastAsia"/>
          <w:sz w:val="24"/>
          <w:szCs w:val="24"/>
        </w:rPr>
        <w:t>return modelAndView;</w:t>
      </w:r>
    </w:p>
    <w:p>
      <w:pPr>
        <w:pStyle w:val="26"/>
        <w:ind w:left="420" w:firstLine="480"/>
        <w:rPr>
          <w:rFonts w:asciiTheme="minorEastAsia" w:hAnsiTheme="minorEastAsia" w:cstheme="majorEastAsia"/>
          <w:sz w:val="24"/>
          <w:szCs w:val="24"/>
        </w:rPr>
      </w:pPr>
      <w:r>
        <w:rPr>
          <w:rFonts w:asciiTheme="minorEastAsia" w:hAnsiTheme="minorEastAsia" w:cstheme="majorEastAsia"/>
          <w:sz w:val="24"/>
          <w:szCs w:val="24"/>
        </w:rPr>
        <w:tab/>
      </w:r>
      <w:r>
        <w:rPr>
          <w:rFonts w:asciiTheme="minorEastAsia" w:hAnsiTheme="minorEastAsia" w:cstheme="majorEastAsia"/>
          <w:sz w:val="24"/>
          <w:szCs w:val="24"/>
        </w:rPr>
        <w:t>}</w:t>
      </w:r>
    </w:p>
    <w:p>
      <w:pPr>
        <w:pStyle w:val="26"/>
        <w:ind w:left="420" w:firstLine="0" w:firstLineChars="0"/>
        <w:rPr>
          <w:rFonts w:asciiTheme="minorEastAsia" w:hAnsiTheme="minorEastAsia" w:cstheme="majorEastAsia"/>
          <w:sz w:val="24"/>
          <w:szCs w:val="24"/>
        </w:rPr>
      </w:pPr>
      <w:r>
        <w:rPr>
          <w:rFonts w:asciiTheme="minorEastAsia" w:hAnsiTheme="minorEastAsia" w:cstheme="majorEastAsia"/>
          <w:sz w:val="24"/>
          <w:szCs w:val="24"/>
        </w:rPr>
        <w:t>}</w:t>
      </w:r>
    </w:p>
    <w:p>
      <w:pPr>
        <w:pStyle w:val="26"/>
        <w:ind w:left="420" w:firstLine="480"/>
        <w:rPr>
          <w:rFonts w:asciiTheme="minorEastAsia" w:hAnsiTheme="minorEastAsia" w:cstheme="majorEastAsia"/>
          <w:sz w:val="24"/>
          <w:szCs w:val="24"/>
        </w:rPr>
      </w:pPr>
      <w:r>
        <w:rPr>
          <w:rFonts w:hint="eastAsia" w:asciiTheme="minorEastAsia" w:hAnsiTheme="minorEastAsia" w:cstheme="majorEastAsia"/>
          <w:sz w:val="24"/>
          <w:szCs w:val="24"/>
        </w:rPr>
        <w:t>A: 修改Tomcat的编码集为ISO-8859-1</w:t>
      </w:r>
    </w:p>
    <w:p>
      <w:pPr>
        <w:pStyle w:val="26"/>
        <w:ind w:left="420" w:firstLine="480"/>
        <w:rPr>
          <w:rFonts w:asciiTheme="minorEastAsia" w:hAnsiTheme="minorEastAsia" w:cstheme="majorEastAsia"/>
          <w:color w:val="FF0000"/>
          <w:sz w:val="24"/>
          <w:szCs w:val="24"/>
        </w:rPr>
      </w:pPr>
      <w:r>
        <w:rPr>
          <w:rFonts w:hint="eastAsia" w:asciiTheme="minorEastAsia" w:hAnsiTheme="minorEastAsia" w:cstheme="majorEastAsia"/>
          <w:color w:val="FF0000"/>
          <w:sz w:val="24"/>
          <w:szCs w:val="24"/>
        </w:rPr>
        <w:t xml:space="preserve">B：修改Tomcat的编码集为UTF-8 </w:t>
      </w:r>
    </w:p>
    <w:p>
      <w:pPr>
        <w:pStyle w:val="26"/>
        <w:ind w:left="420" w:firstLine="480"/>
        <w:rPr>
          <w:rFonts w:asciiTheme="minorEastAsia" w:hAnsiTheme="minorEastAsia" w:cstheme="majorEastAsia"/>
          <w:color w:val="FF0000"/>
          <w:sz w:val="24"/>
          <w:szCs w:val="24"/>
        </w:rPr>
      </w:pPr>
      <w:r>
        <w:rPr>
          <w:rFonts w:hint="eastAsia" w:asciiTheme="minorEastAsia" w:hAnsiTheme="minorEastAsia" w:cstheme="majorEastAsia"/>
          <w:color w:val="FF0000"/>
          <w:sz w:val="24"/>
          <w:szCs w:val="24"/>
        </w:rPr>
        <w:t>C: 对乱码使用ISO-8859-1解码，再用UTF-8重新编码</w:t>
      </w:r>
    </w:p>
    <w:p>
      <w:pPr>
        <w:pStyle w:val="26"/>
        <w:ind w:left="420" w:firstLine="480"/>
        <w:rPr>
          <w:rFonts w:asciiTheme="minorEastAsia" w:hAnsiTheme="minorEastAsia" w:cstheme="majorEastAsia"/>
          <w:sz w:val="24"/>
          <w:szCs w:val="24"/>
        </w:rPr>
      </w:pPr>
      <w:r>
        <w:rPr>
          <w:rFonts w:hint="eastAsia" w:asciiTheme="minorEastAsia" w:hAnsiTheme="minorEastAsia" w:cstheme="majorEastAsia"/>
          <w:sz w:val="24"/>
          <w:szCs w:val="24"/>
        </w:rPr>
        <w:t>D: 对乱码使用UTF-8解码，再用ISO-8859-1重新编码</w:t>
      </w:r>
    </w:p>
    <w:p>
      <w:pPr>
        <w:pStyle w:val="26"/>
        <w:ind w:left="420" w:firstLineChars="0"/>
        <w:rPr>
          <w:rFonts w:asciiTheme="minorEastAsia" w:hAnsiTheme="minorEastAsia" w:cstheme="majorEastAsia"/>
          <w:sz w:val="24"/>
          <w:szCs w:val="24"/>
        </w:rPr>
      </w:pPr>
      <w:r>
        <w:rPr>
          <w:rFonts w:hint="eastAsia" w:asciiTheme="minorEastAsia" w:hAnsiTheme="minorEastAsia" w:cstheme="majorEastAsia"/>
          <w:sz w:val="24"/>
          <w:szCs w:val="24"/>
        </w:rPr>
        <w:t>E：在web.xml配置CharacterEncodingFilter解决乱码问题</w:t>
      </w:r>
    </w:p>
    <w:p>
      <w:pPr>
        <w:pStyle w:val="26"/>
        <w:numPr>
          <w:ilvl w:val="0"/>
          <w:numId w:val="5"/>
        </w:numPr>
        <w:ind w:firstLineChars="0"/>
        <w:rPr>
          <w:rFonts w:asciiTheme="minorEastAsia" w:hAnsiTheme="minorEastAsia" w:cstheme="majorEastAsia"/>
          <w:sz w:val="24"/>
          <w:szCs w:val="24"/>
        </w:rPr>
      </w:pPr>
      <w:r>
        <w:rPr>
          <w:rFonts w:hint="eastAsia" w:asciiTheme="minorEastAsia" w:hAnsiTheme="minorEastAsia" w:cstheme="majorEastAsia"/>
          <w:sz w:val="24"/>
          <w:szCs w:val="24"/>
        </w:rPr>
        <w:t>题目五</w:t>
      </w:r>
    </w:p>
    <w:p>
      <w:pPr>
        <w:pStyle w:val="26"/>
        <w:ind w:left="420" w:firstLine="0" w:firstLineChars="0"/>
        <w:rPr>
          <w:rFonts w:asciiTheme="minorEastAsia" w:hAnsiTheme="minorEastAsia" w:cstheme="majorEastAsia"/>
          <w:sz w:val="24"/>
          <w:szCs w:val="24"/>
        </w:rPr>
      </w:pPr>
      <w:r>
        <w:rPr>
          <w:rFonts w:hint="eastAsia" w:asciiTheme="minorEastAsia" w:hAnsiTheme="minorEastAsia" w:cstheme="majorEastAsia"/>
          <w:sz w:val="24"/>
          <w:szCs w:val="24"/>
        </w:rPr>
        <w:t>以下定义不正确的是：（</w:t>
      </w:r>
      <w:r>
        <w:rPr>
          <w:rFonts w:hint="eastAsia" w:asciiTheme="minorEastAsia" w:hAnsiTheme="minorEastAsia" w:cstheme="majorEastAsia"/>
          <w:color w:val="FF0000"/>
          <w:sz w:val="24"/>
          <w:szCs w:val="24"/>
        </w:rPr>
        <w:t>BDFG</w:t>
      </w:r>
      <w:r>
        <w:rPr>
          <w:rFonts w:hint="eastAsia" w:asciiTheme="minorEastAsia" w:hAnsiTheme="minorEastAsia" w:cstheme="majorEastAsia"/>
          <w:sz w:val="24"/>
          <w:szCs w:val="24"/>
        </w:rPr>
        <w:t>）</w:t>
      </w:r>
    </w:p>
    <w:p>
      <w:pPr>
        <w:pStyle w:val="26"/>
        <w:ind w:left="420" w:firstLine="480"/>
        <w:rPr>
          <w:rFonts w:asciiTheme="minorEastAsia" w:hAnsiTheme="minorEastAsia" w:cstheme="majorEastAsia"/>
          <w:sz w:val="24"/>
          <w:szCs w:val="24"/>
        </w:rPr>
      </w:pPr>
      <w:r>
        <w:rPr>
          <w:rFonts w:hint="eastAsia" w:asciiTheme="minorEastAsia" w:hAnsiTheme="minorEastAsia" w:cstheme="majorEastAsia"/>
          <w:sz w:val="24"/>
          <w:szCs w:val="24"/>
        </w:rPr>
        <w:t>A: 一对一关联使用association标签</w:t>
      </w:r>
    </w:p>
    <w:p>
      <w:pPr>
        <w:pStyle w:val="26"/>
        <w:ind w:left="420" w:firstLine="480"/>
        <w:rPr>
          <w:rFonts w:asciiTheme="minorEastAsia" w:hAnsiTheme="minorEastAsia" w:cstheme="majorEastAsia"/>
          <w:color w:val="FF0000"/>
          <w:sz w:val="24"/>
          <w:szCs w:val="24"/>
        </w:rPr>
      </w:pPr>
      <w:r>
        <w:rPr>
          <w:rFonts w:hint="eastAsia" w:asciiTheme="minorEastAsia" w:hAnsiTheme="minorEastAsia" w:cstheme="majorEastAsia"/>
          <w:color w:val="FF0000"/>
          <w:sz w:val="24"/>
          <w:szCs w:val="24"/>
        </w:rPr>
        <w:t>B: 一对一关联使用collection标签</w:t>
      </w:r>
    </w:p>
    <w:p>
      <w:pPr>
        <w:pStyle w:val="26"/>
        <w:ind w:left="420" w:firstLine="480"/>
        <w:rPr>
          <w:rFonts w:asciiTheme="minorEastAsia" w:hAnsiTheme="minorEastAsia" w:cstheme="majorEastAsia"/>
          <w:sz w:val="24"/>
          <w:szCs w:val="24"/>
        </w:rPr>
      </w:pPr>
      <w:r>
        <w:rPr>
          <w:rFonts w:hint="eastAsia" w:asciiTheme="minorEastAsia" w:hAnsiTheme="minorEastAsia" w:cstheme="majorEastAsia"/>
          <w:sz w:val="24"/>
          <w:szCs w:val="24"/>
        </w:rPr>
        <w:t>C: 一对多关联使用collection标签</w:t>
      </w:r>
    </w:p>
    <w:p>
      <w:pPr>
        <w:pStyle w:val="26"/>
        <w:ind w:left="420" w:firstLine="480"/>
        <w:rPr>
          <w:rFonts w:asciiTheme="minorEastAsia" w:hAnsiTheme="minorEastAsia" w:cstheme="majorEastAsia"/>
          <w:color w:val="FF0000"/>
          <w:sz w:val="24"/>
          <w:szCs w:val="24"/>
        </w:rPr>
      </w:pPr>
      <w:r>
        <w:rPr>
          <w:rFonts w:hint="eastAsia" w:asciiTheme="minorEastAsia" w:hAnsiTheme="minorEastAsia" w:cstheme="majorEastAsia"/>
          <w:color w:val="FF0000"/>
          <w:sz w:val="24"/>
          <w:szCs w:val="24"/>
        </w:rPr>
        <w:t>D: 一对多关联使用association标签</w:t>
      </w:r>
    </w:p>
    <w:p>
      <w:pPr>
        <w:pStyle w:val="26"/>
        <w:ind w:left="420" w:firstLine="480"/>
        <w:rPr>
          <w:rFonts w:asciiTheme="minorEastAsia" w:hAnsiTheme="minorEastAsia" w:cstheme="majorEastAsia"/>
          <w:sz w:val="24"/>
          <w:szCs w:val="24"/>
        </w:rPr>
      </w:pPr>
      <w:r>
        <w:rPr>
          <w:rFonts w:hint="eastAsia" w:asciiTheme="minorEastAsia" w:hAnsiTheme="minorEastAsia" w:cstheme="majorEastAsia"/>
          <w:sz w:val="24"/>
          <w:szCs w:val="24"/>
        </w:rPr>
        <w:t>E: association标签中有javaType属性</w:t>
      </w:r>
    </w:p>
    <w:p>
      <w:pPr>
        <w:pStyle w:val="26"/>
        <w:ind w:left="420" w:firstLine="480"/>
        <w:rPr>
          <w:rFonts w:asciiTheme="minorEastAsia" w:hAnsiTheme="minorEastAsia" w:cstheme="majorEastAsia"/>
          <w:color w:val="FF0000"/>
          <w:sz w:val="24"/>
          <w:szCs w:val="24"/>
        </w:rPr>
      </w:pPr>
      <w:r>
        <w:rPr>
          <w:rFonts w:hint="eastAsia" w:asciiTheme="minorEastAsia" w:hAnsiTheme="minorEastAsia" w:cstheme="majorEastAsia"/>
          <w:color w:val="FF0000"/>
          <w:sz w:val="24"/>
          <w:szCs w:val="24"/>
        </w:rPr>
        <w:t>F: collection标签中有javaType属性</w:t>
      </w:r>
    </w:p>
    <w:p>
      <w:pPr>
        <w:pStyle w:val="26"/>
        <w:ind w:left="420" w:firstLine="480"/>
        <w:rPr>
          <w:rFonts w:asciiTheme="minorEastAsia" w:hAnsiTheme="minorEastAsia" w:cstheme="majorEastAsia"/>
          <w:color w:val="FF0000"/>
          <w:sz w:val="24"/>
          <w:szCs w:val="24"/>
        </w:rPr>
      </w:pPr>
      <w:r>
        <w:rPr>
          <w:rFonts w:hint="eastAsia" w:asciiTheme="minorEastAsia" w:hAnsiTheme="minorEastAsia" w:cstheme="majorEastAsia"/>
          <w:color w:val="FF0000"/>
          <w:sz w:val="24"/>
          <w:szCs w:val="24"/>
        </w:rPr>
        <w:t>G: association标签中有ofType属性</w:t>
      </w:r>
    </w:p>
    <w:p>
      <w:pPr>
        <w:pStyle w:val="26"/>
        <w:ind w:left="420" w:firstLineChars="0"/>
        <w:rPr>
          <w:rFonts w:asciiTheme="minorEastAsia" w:hAnsiTheme="minorEastAsia" w:cstheme="majorEastAsia"/>
          <w:sz w:val="24"/>
          <w:szCs w:val="24"/>
        </w:rPr>
      </w:pPr>
      <w:r>
        <w:rPr>
          <w:rFonts w:hint="eastAsia" w:asciiTheme="minorEastAsia" w:hAnsiTheme="minorEastAsia" w:cstheme="majorEastAsia"/>
          <w:sz w:val="24"/>
          <w:szCs w:val="24"/>
        </w:rPr>
        <w:t>H: collection标签中有ofType属性属性</w:t>
      </w:r>
    </w:p>
    <w:p>
      <w:pPr>
        <w:pStyle w:val="26"/>
        <w:numPr>
          <w:ilvl w:val="0"/>
          <w:numId w:val="4"/>
        </w:numPr>
        <w:ind w:firstLineChars="0"/>
        <w:rPr>
          <w:rFonts w:asciiTheme="minorEastAsia" w:hAnsiTheme="minorEastAsia" w:cstheme="majorEastAsia"/>
          <w:sz w:val="24"/>
          <w:szCs w:val="24"/>
          <w:lang w:val="zh-CN"/>
        </w:rPr>
      </w:pPr>
      <w:r>
        <w:rPr>
          <w:rFonts w:hint="eastAsia" w:asciiTheme="minorEastAsia" w:hAnsiTheme="minorEastAsia" w:cstheme="majorEastAsia"/>
          <w:sz w:val="24"/>
          <w:szCs w:val="24"/>
          <w:lang w:val="zh-CN"/>
        </w:rPr>
        <w:t>题目六</w:t>
      </w:r>
    </w:p>
    <w:p>
      <w:pPr>
        <w:pStyle w:val="26"/>
        <w:ind w:left="360" w:firstLine="480"/>
        <w:rPr>
          <w:rFonts w:asciiTheme="minorEastAsia" w:hAnsiTheme="minorEastAsia" w:cstheme="majorEastAsia"/>
          <w:sz w:val="24"/>
          <w:szCs w:val="24"/>
          <w:lang w:val="zh-CN"/>
        </w:rPr>
      </w:pPr>
      <w:r>
        <w:rPr>
          <w:rFonts w:hint="eastAsia" w:asciiTheme="minorEastAsia" w:hAnsiTheme="minorEastAsia" w:cstheme="majorEastAsia"/>
          <w:sz w:val="24"/>
          <w:szCs w:val="24"/>
          <w:lang w:val="zh-CN"/>
        </w:rPr>
        <w:t>请根据题目要求，通过提供的代码序号把程序补充完整（拦截请求的URL以*.do结尾）。将正确的程序代码编号写在答案处即可。要求：保存完商品后，刷新当前商品列表页面？</w:t>
      </w:r>
    </w:p>
    <w:p>
      <w:pPr>
        <w:pStyle w:val="26"/>
        <w:ind w:left="360" w:firstLine="480"/>
        <w:rPr>
          <w:rFonts w:asciiTheme="minorEastAsia" w:hAnsiTheme="minorEastAsia" w:cstheme="majorEastAsia"/>
          <w:sz w:val="24"/>
          <w:szCs w:val="24"/>
        </w:rPr>
      </w:pPr>
      <w:r>
        <w:rPr>
          <w:rFonts w:asciiTheme="minorEastAsia" w:hAnsiTheme="minorEastAsia" w:cstheme="majorEastAsia"/>
          <w:sz w:val="24"/>
          <w:szCs w:val="24"/>
        </w:rPr>
        <w:t>@Controller</w:t>
      </w:r>
    </w:p>
    <w:p>
      <w:pPr>
        <w:pStyle w:val="26"/>
        <w:ind w:left="360" w:firstLine="480"/>
        <w:rPr>
          <w:rFonts w:asciiTheme="minorEastAsia" w:hAnsiTheme="minorEastAsia" w:cstheme="majorEastAsia"/>
          <w:sz w:val="24"/>
          <w:szCs w:val="24"/>
        </w:rPr>
      </w:pPr>
      <w:r>
        <w:rPr>
          <w:rFonts w:asciiTheme="minorEastAsia" w:hAnsiTheme="minorEastAsia" w:cstheme="majorEastAsia"/>
          <w:sz w:val="24"/>
          <w:szCs w:val="24"/>
        </w:rPr>
        <w:t>@RequestMapping("/user")</w:t>
      </w:r>
    </w:p>
    <w:p>
      <w:pPr>
        <w:pStyle w:val="26"/>
        <w:ind w:left="360" w:firstLine="480"/>
        <w:rPr>
          <w:rFonts w:asciiTheme="minorEastAsia" w:hAnsiTheme="minorEastAsia" w:cstheme="majorEastAsia"/>
          <w:sz w:val="24"/>
          <w:szCs w:val="24"/>
        </w:rPr>
      </w:pPr>
      <w:r>
        <w:rPr>
          <w:rFonts w:asciiTheme="minorEastAsia" w:hAnsiTheme="minorEastAsia" w:cstheme="majorEastAsia"/>
          <w:sz w:val="24"/>
          <w:szCs w:val="24"/>
        </w:rPr>
        <w:t>public class UserController {</w:t>
      </w:r>
    </w:p>
    <w:p>
      <w:pPr>
        <w:pStyle w:val="26"/>
        <w:ind w:left="360" w:firstLine="480"/>
        <w:rPr>
          <w:rFonts w:asciiTheme="minorEastAsia" w:hAnsiTheme="minorEastAsia" w:cstheme="majorEastAsia"/>
          <w:sz w:val="24"/>
          <w:szCs w:val="24"/>
        </w:rPr>
      </w:pPr>
      <w:r>
        <w:rPr>
          <w:rFonts w:asciiTheme="minorEastAsia" w:hAnsiTheme="minorEastAsia" w:cstheme="majorEastAsia"/>
          <w:sz w:val="24"/>
          <w:szCs w:val="24"/>
        </w:rPr>
        <w:tab/>
      </w:r>
    </w:p>
    <w:p>
      <w:pPr>
        <w:pStyle w:val="26"/>
        <w:ind w:left="360" w:firstLine="480"/>
        <w:rPr>
          <w:rFonts w:asciiTheme="minorEastAsia" w:hAnsiTheme="minorEastAsia" w:cstheme="majorEastAsia"/>
          <w:sz w:val="24"/>
          <w:szCs w:val="24"/>
        </w:rPr>
      </w:pPr>
      <w:r>
        <w:rPr>
          <w:rFonts w:asciiTheme="minorEastAsia" w:hAnsiTheme="minorEastAsia" w:cstheme="majorEastAsia"/>
          <w:sz w:val="24"/>
          <w:szCs w:val="24"/>
        </w:rPr>
        <w:tab/>
      </w:r>
      <w:r>
        <w:rPr>
          <w:rFonts w:asciiTheme="minorEastAsia" w:hAnsiTheme="minorEastAsia" w:cstheme="majorEastAsia"/>
          <w:sz w:val="24"/>
          <w:szCs w:val="24"/>
        </w:rPr>
        <w:t>@RequestMapping("list")</w:t>
      </w:r>
    </w:p>
    <w:p>
      <w:pPr>
        <w:pStyle w:val="26"/>
        <w:ind w:left="360" w:firstLine="480"/>
        <w:rPr>
          <w:rFonts w:asciiTheme="minorEastAsia" w:hAnsiTheme="minorEastAsia" w:cstheme="majorEastAsia"/>
          <w:sz w:val="24"/>
          <w:szCs w:val="24"/>
        </w:rPr>
      </w:pPr>
      <w:r>
        <w:rPr>
          <w:rFonts w:asciiTheme="minorEastAsia" w:hAnsiTheme="minorEastAsia" w:cstheme="majorEastAsia"/>
          <w:sz w:val="24"/>
          <w:szCs w:val="24"/>
        </w:rPr>
        <w:tab/>
      </w:r>
      <w:r>
        <w:rPr>
          <w:rFonts w:asciiTheme="minorEastAsia" w:hAnsiTheme="minorEastAsia" w:cstheme="majorEastAsia"/>
          <w:sz w:val="24"/>
          <w:szCs w:val="24"/>
        </w:rPr>
        <w:t>public String list(){</w:t>
      </w:r>
      <w:r>
        <w:rPr>
          <w:rFonts w:asciiTheme="minorEastAsia" w:hAnsiTheme="minorEastAsia" w:cstheme="majorEastAsia"/>
          <w:sz w:val="24"/>
          <w:szCs w:val="24"/>
        </w:rPr>
        <w:tab/>
      </w:r>
      <w:r>
        <w:rPr>
          <w:rFonts w:asciiTheme="minorEastAsia" w:hAnsiTheme="minorEastAsia" w:cstheme="majorEastAsia"/>
          <w:sz w:val="24"/>
          <w:szCs w:val="24"/>
        </w:rPr>
        <w:tab/>
      </w:r>
    </w:p>
    <w:p>
      <w:pPr>
        <w:pStyle w:val="26"/>
        <w:ind w:left="360" w:firstLine="480"/>
        <w:rPr>
          <w:rFonts w:asciiTheme="minorEastAsia" w:hAnsiTheme="minorEastAsia" w:cstheme="majorEastAsia"/>
          <w:sz w:val="24"/>
          <w:szCs w:val="24"/>
        </w:rPr>
      </w:pPr>
      <w:r>
        <w:rPr>
          <w:rFonts w:asciiTheme="minorEastAsia" w:hAnsiTheme="minorEastAsia" w:cstheme="majorEastAsia"/>
          <w:sz w:val="24"/>
          <w:szCs w:val="24"/>
        </w:rPr>
        <w:tab/>
      </w:r>
      <w:r>
        <w:rPr>
          <w:rFonts w:asciiTheme="minorEastAsia" w:hAnsiTheme="minorEastAsia" w:cstheme="majorEastAsia"/>
          <w:sz w:val="24"/>
          <w:szCs w:val="24"/>
        </w:rPr>
        <w:tab/>
      </w:r>
      <w:r>
        <w:rPr>
          <w:rFonts w:asciiTheme="minorEastAsia" w:hAnsiTheme="minorEastAsia" w:cstheme="majorEastAsia"/>
          <w:sz w:val="24"/>
          <w:szCs w:val="24"/>
        </w:rPr>
        <w:t>return "list";</w:t>
      </w:r>
    </w:p>
    <w:p>
      <w:pPr>
        <w:pStyle w:val="26"/>
        <w:ind w:left="360" w:firstLine="480"/>
        <w:rPr>
          <w:rFonts w:asciiTheme="minorEastAsia" w:hAnsiTheme="minorEastAsia" w:cstheme="majorEastAsia"/>
          <w:sz w:val="24"/>
          <w:szCs w:val="24"/>
        </w:rPr>
      </w:pPr>
      <w:r>
        <w:rPr>
          <w:rFonts w:asciiTheme="minorEastAsia" w:hAnsiTheme="minorEastAsia" w:cstheme="majorEastAsia"/>
          <w:sz w:val="24"/>
          <w:szCs w:val="24"/>
        </w:rPr>
        <w:tab/>
      </w:r>
      <w:r>
        <w:rPr>
          <w:rFonts w:asciiTheme="minorEastAsia" w:hAnsiTheme="minorEastAsia" w:cstheme="majorEastAsia"/>
          <w:sz w:val="24"/>
          <w:szCs w:val="24"/>
        </w:rPr>
        <w:t>}</w:t>
      </w:r>
    </w:p>
    <w:p>
      <w:pPr>
        <w:pStyle w:val="26"/>
        <w:ind w:left="360" w:firstLine="480"/>
        <w:rPr>
          <w:rFonts w:asciiTheme="minorEastAsia" w:hAnsiTheme="minorEastAsia" w:cstheme="majorEastAsia"/>
          <w:sz w:val="24"/>
          <w:szCs w:val="24"/>
        </w:rPr>
      </w:pPr>
      <w:r>
        <w:rPr>
          <w:rFonts w:asciiTheme="minorEastAsia" w:hAnsiTheme="minorEastAsia" w:cstheme="majorEastAsia"/>
          <w:sz w:val="24"/>
          <w:szCs w:val="24"/>
        </w:rPr>
        <w:tab/>
      </w:r>
    </w:p>
    <w:p>
      <w:pPr>
        <w:pStyle w:val="26"/>
        <w:ind w:left="360" w:firstLine="480"/>
        <w:rPr>
          <w:rFonts w:asciiTheme="minorEastAsia" w:hAnsiTheme="minorEastAsia" w:cstheme="majorEastAsia"/>
          <w:sz w:val="24"/>
          <w:szCs w:val="24"/>
        </w:rPr>
      </w:pPr>
      <w:r>
        <w:rPr>
          <w:rFonts w:asciiTheme="minorEastAsia" w:hAnsiTheme="minorEastAsia" w:cstheme="majorEastAsia"/>
          <w:sz w:val="24"/>
          <w:szCs w:val="24"/>
        </w:rPr>
        <w:tab/>
      </w:r>
      <w:r>
        <w:rPr>
          <w:rFonts w:asciiTheme="minorEastAsia" w:hAnsiTheme="minorEastAsia" w:cstheme="majorEastAsia"/>
          <w:sz w:val="24"/>
          <w:szCs w:val="24"/>
        </w:rPr>
        <w:t>@RequestMapping("save")</w:t>
      </w:r>
    </w:p>
    <w:p>
      <w:pPr>
        <w:pStyle w:val="26"/>
        <w:ind w:left="360" w:firstLine="480"/>
        <w:rPr>
          <w:rFonts w:asciiTheme="minorEastAsia" w:hAnsiTheme="minorEastAsia" w:cstheme="majorEastAsia"/>
          <w:sz w:val="24"/>
          <w:szCs w:val="24"/>
        </w:rPr>
      </w:pPr>
      <w:r>
        <w:rPr>
          <w:rFonts w:asciiTheme="minorEastAsia" w:hAnsiTheme="minorEastAsia" w:cstheme="majorEastAsia"/>
          <w:sz w:val="24"/>
          <w:szCs w:val="24"/>
        </w:rPr>
        <w:tab/>
      </w:r>
      <w:r>
        <w:rPr>
          <w:rFonts w:asciiTheme="minorEastAsia" w:hAnsiTheme="minorEastAsia" w:cstheme="majorEastAsia"/>
          <w:sz w:val="24"/>
          <w:szCs w:val="24"/>
        </w:rPr>
        <w:t>public String save(){</w:t>
      </w:r>
    </w:p>
    <w:p>
      <w:pPr>
        <w:pStyle w:val="26"/>
        <w:ind w:left="360" w:firstLine="480"/>
        <w:rPr>
          <w:rFonts w:asciiTheme="minorEastAsia" w:hAnsiTheme="minorEastAsia" w:cstheme="majorEastAsia"/>
          <w:sz w:val="24"/>
          <w:szCs w:val="24"/>
        </w:rPr>
      </w:pPr>
      <w:r>
        <w:rPr>
          <w:rFonts w:asciiTheme="minorEastAsia" w:hAnsiTheme="minorEastAsia" w:cstheme="majorEastAsia"/>
          <w:sz w:val="24"/>
          <w:szCs w:val="24"/>
        </w:rPr>
        <w:tab/>
      </w:r>
      <w:r>
        <w:rPr>
          <w:rFonts w:asciiTheme="minorEastAsia" w:hAnsiTheme="minorEastAsia" w:cstheme="majorEastAsia"/>
          <w:sz w:val="24"/>
          <w:szCs w:val="24"/>
        </w:rPr>
        <w:tab/>
      </w:r>
      <w:r>
        <w:rPr>
          <w:rFonts w:asciiTheme="minorEastAsia" w:hAnsiTheme="minorEastAsia" w:cstheme="majorEastAsia"/>
          <w:sz w:val="24"/>
          <w:szCs w:val="24"/>
        </w:rPr>
        <w:t>return "_</w:t>
      </w:r>
      <w:r>
        <w:rPr>
          <w:rFonts w:asciiTheme="minorEastAsia" w:hAnsiTheme="minorEastAsia" w:cstheme="majorEastAsia"/>
          <w:color w:val="FF0000"/>
          <w:sz w:val="24"/>
          <w:szCs w:val="24"/>
        </w:rPr>
        <w:t>_ACE</w:t>
      </w:r>
      <w:r>
        <w:rPr>
          <w:rFonts w:asciiTheme="minorEastAsia" w:hAnsiTheme="minorEastAsia" w:cstheme="majorEastAsia"/>
          <w:sz w:val="24"/>
          <w:szCs w:val="24"/>
        </w:rPr>
        <w:t>_____";</w:t>
      </w:r>
    </w:p>
    <w:p>
      <w:pPr>
        <w:pStyle w:val="26"/>
        <w:ind w:left="360" w:firstLine="480"/>
        <w:rPr>
          <w:rFonts w:asciiTheme="minorEastAsia" w:hAnsiTheme="minorEastAsia" w:cstheme="majorEastAsia"/>
          <w:sz w:val="24"/>
          <w:szCs w:val="24"/>
        </w:rPr>
      </w:pPr>
      <w:r>
        <w:rPr>
          <w:rFonts w:asciiTheme="minorEastAsia" w:hAnsiTheme="minorEastAsia" w:cstheme="majorEastAsia"/>
          <w:sz w:val="24"/>
          <w:szCs w:val="24"/>
        </w:rPr>
        <w:tab/>
      </w:r>
      <w:r>
        <w:rPr>
          <w:rFonts w:asciiTheme="minorEastAsia" w:hAnsiTheme="minorEastAsia" w:cstheme="majorEastAsia"/>
          <w:sz w:val="24"/>
          <w:szCs w:val="24"/>
        </w:rPr>
        <w:t>}</w:t>
      </w:r>
    </w:p>
    <w:p>
      <w:pPr>
        <w:pStyle w:val="26"/>
        <w:ind w:left="360" w:firstLine="0" w:firstLineChars="0"/>
        <w:rPr>
          <w:rFonts w:asciiTheme="minorEastAsia" w:hAnsiTheme="minorEastAsia" w:cstheme="majorEastAsia"/>
          <w:sz w:val="24"/>
          <w:szCs w:val="24"/>
        </w:rPr>
      </w:pPr>
      <w:r>
        <w:rPr>
          <w:rFonts w:asciiTheme="minorEastAsia" w:hAnsiTheme="minorEastAsia" w:cstheme="majorEastAsia"/>
          <w:sz w:val="24"/>
          <w:szCs w:val="24"/>
        </w:rPr>
        <w:t>}</w:t>
      </w:r>
    </w:p>
    <w:p>
      <w:pPr>
        <w:pStyle w:val="26"/>
        <w:ind w:left="360" w:firstLine="480"/>
        <w:rPr>
          <w:rFonts w:asciiTheme="minorEastAsia" w:hAnsiTheme="minorEastAsia" w:cstheme="majorEastAsia"/>
          <w:color w:val="FF0000"/>
          <w:sz w:val="24"/>
          <w:szCs w:val="24"/>
        </w:rPr>
      </w:pPr>
      <w:r>
        <w:rPr>
          <w:rFonts w:asciiTheme="minorEastAsia" w:hAnsiTheme="minorEastAsia" w:cstheme="majorEastAsia"/>
          <w:color w:val="FF0000"/>
          <w:sz w:val="24"/>
          <w:szCs w:val="24"/>
        </w:rPr>
        <w:t>A. redirect:list.do</w:t>
      </w:r>
    </w:p>
    <w:p>
      <w:pPr>
        <w:pStyle w:val="26"/>
        <w:ind w:left="360" w:firstLine="480"/>
        <w:rPr>
          <w:rFonts w:asciiTheme="minorEastAsia" w:hAnsiTheme="minorEastAsia" w:cstheme="majorEastAsia"/>
          <w:sz w:val="24"/>
          <w:szCs w:val="24"/>
        </w:rPr>
      </w:pPr>
      <w:r>
        <w:rPr>
          <w:rFonts w:asciiTheme="minorEastAsia" w:hAnsiTheme="minorEastAsia" w:cstheme="majorEastAsia"/>
          <w:sz w:val="24"/>
          <w:szCs w:val="24"/>
        </w:rPr>
        <w:t>B. redirect:list</w:t>
      </w:r>
    </w:p>
    <w:p>
      <w:pPr>
        <w:pStyle w:val="26"/>
        <w:ind w:left="360" w:firstLine="480"/>
        <w:rPr>
          <w:rFonts w:asciiTheme="minorEastAsia" w:hAnsiTheme="minorEastAsia" w:cstheme="majorEastAsia"/>
          <w:color w:val="FF0000"/>
          <w:sz w:val="24"/>
          <w:szCs w:val="24"/>
        </w:rPr>
      </w:pPr>
      <w:r>
        <w:rPr>
          <w:rFonts w:asciiTheme="minorEastAsia" w:hAnsiTheme="minorEastAsia" w:cstheme="majorEastAsia"/>
          <w:color w:val="FF0000"/>
          <w:sz w:val="24"/>
          <w:szCs w:val="24"/>
        </w:rPr>
        <w:t>C. redirect:/user/list.do</w:t>
      </w:r>
    </w:p>
    <w:p>
      <w:pPr>
        <w:pStyle w:val="26"/>
        <w:ind w:left="780" w:firstLine="60" w:firstLineChars="0"/>
        <w:rPr>
          <w:rFonts w:asciiTheme="minorEastAsia" w:hAnsiTheme="minorEastAsia" w:cstheme="majorEastAsia"/>
          <w:sz w:val="24"/>
          <w:szCs w:val="24"/>
        </w:rPr>
      </w:pPr>
      <w:r>
        <w:rPr>
          <w:rFonts w:asciiTheme="minorEastAsia" w:hAnsiTheme="minorEastAsia" w:cstheme="majorEastAsia"/>
          <w:sz w:val="24"/>
          <w:szCs w:val="24"/>
        </w:rPr>
        <w:t>D. redirect:/user/list</w:t>
      </w:r>
    </w:p>
    <w:p>
      <w:pPr>
        <w:pStyle w:val="26"/>
        <w:ind w:left="780" w:firstLine="60" w:firstLineChars="0"/>
        <w:rPr>
          <w:rFonts w:asciiTheme="minorEastAsia" w:hAnsiTheme="minorEastAsia" w:cstheme="majorEastAsia"/>
          <w:color w:val="FF0000"/>
          <w:sz w:val="24"/>
          <w:szCs w:val="24"/>
        </w:rPr>
      </w:pPr>
      <w:r>
        <w:rPr>
          <w:rFonts w:hint="eastAsia" w:asciiTheme="minorEastAsia" w:hAnsiTheme="minorEastAsia" w:cstheme="majorEastAsia"/>
          <w:color w:val="FF0000"/>
          <w:sz w:val="24"/>
          <w:szCs w:val="24"/>
        </w:rPr>
        <w:t>E．forward</w:t>
      </w:r>
      <w:r>
        <w:rPr>
          <w:rFonts w:asciiTheme="minorEastAsia" w:hAnsiTheme="minorEastAsia" w:cstheme="majorEastAsia"/>
          <w:color w:val="FF0000"/>
          <w:sz w:val="24"/>
          <w:szCs w:val="24"/>
        </w:rPr>
        <w:t>:list.do</w:t>
      </w:r>
    </w:p>
    <w:p>
      <w:pPr>
        <w:pStyle w:val="26"/>
        <w:numPr>
          <w:ilvl w:val="0"/>
          <w:numId w:val="4"/>
        </w:numPr>
        <w:ind w:firstLineChars="0"/>
        <w:rPr>
          <w:rFonts w:asciiTheme="minorEastAsia" w:hAnsiTheme="minorEastAsia" w:cstheme="majorEastAsia"/>
          <w:sz w:val="24"/>
          <w:szCs w:val="24"/>
          <w:lang w:val="zh-CN"/>
        </w:rPr>
      </w:pPr>
      <w:r>
        <w:rPr>
          <w:rFonts w:hint="eastAsia" w:asciiTheme="minorEastAsia" w:hAnsiTheme="minorEastAsia" w:cstheme="majorEastAsia"/>
          <w:sz w:val="24"/>
          <w:szCs w:val="24"/>
          <w:lang w:val="zh-CN"/>
        </w:rPr>
        <w:t>题目七</w:t>
      </w:r>
    </w:p>
    <w:p>
      <w:pPr>
        <w:widowControl/>
        <w:shd w:val="clear" w:color="auto" w:fill="FFFFFF"/>
        <w:spacing w:line="315" w:lineRule="atLeast"/>
        <w:rPr>
          <w:rFonts w:cs="Times New Roman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Times New Roman" w:asciiTheme="minorEastAsia" w:hAnsiTheme="minorEastAsia"/>
          <w:bCs/>
          <w:color w:val="000000"/>
          <w:kern w:val="0"/>
          <w:sz w:val="24"/>
          <w:szCs w:val="24"/>
        </w:rPr>
        <w:t>关于springmvc中使用的@RequestMapping注解描述正确的是？</w:t>
      </w:r>
      <w:r>
        <w:rPr>
          <w:rFonts w:hint="eastAsia" w:cs="Times New Roman" w:asciiTheme="minorEastAsia" w:hAnsiTheme="minorEastAsia"/>
          <w:bCs/>
          <w:color w:val="FF0000"/>
          <w:kern w:val="0"/>
          <w:sz w:val="24"/>
          <w:szCs w:val="24"/>
        </w:rPr>
        <w:t>(</w:t>
      </w:r>
      <w:r>
        <w:rPr>
          <w:rFonts w:hint="eastAsia" w:asciiTheme="minorEastAsia" w:hAnsiTheme="minorEastAsia"/>
          <w:color w:val="FF0000"/>
          <w:sz w:val="24"/>
          <w:szCs w:val="24"/>
        </w:rPr>
        <w:t>ABC</w:t>
      </w:r>
      <w:r>
        <w:rPr>
          <w:rFonts w:hint="eastAsia" w:cs="Times New Roman" w:asciiTheme="minorEastAsia" w:hAnsiTheme="minorEastAsia"/>
          <w:bCs/>
          <w:color w:val="FF0000"/>
          <w:kern w:val="0"/>
          <w:sz w:val="24"/>
          <w:szCs w:val="24"/>
        </w:rPr>
        <w:t>)</w:t>
      </w:r>
    </w:p>
    <w:p>
      <w:pPr>
        <w:widowControl/>
        <w:shd w:val="clear" w:color="auto" w:fill="FFFFFF"/>
        <w:spacing w:line="315" w:lineRule="atLeast"/>
        <w:rPr>
          <w:rFonts w:cs="Times New Roman" w:asciiTheme="minorEastAsia" w:hAnsiTheme="minorEastAsia"/>
          <w:color w:val="FF0000"/>
          <w:kern w:val="0"/>
          <w:sz w:val="24"/>
          <w:szCs w:val="24"/>
        </w:rPr>
      </w:pPr>
      <w:r>
        <w:rPr>
          <w:rFonts w:cs="Times New Roman" w:asciiTheme="minorEastAsia" w:hAnsiTheme="minorEastAsia"/>
          <w:color w:val="000000"/>
          <w:kern w:val="0"/>
          <w:sz w:val="24"/>
          <w:szCs w:val="24"/>
        </w:rPr>
        <w:t>  </w:t>
      </w:r>
      <w:r>
        <w:rPr>
          <w:rFonts w:cs="Times New Roman" w:asciiTheme="minorEastAsia" w:hAnsiTheme="minorEastAsia"/>
          <w:color w:val="FF0000"/>
          <w:kern w:val="0"/>
          <w:sz w:val="24"/>
          <w:szCs w:val="24"/>
        </w:rPr>
        <w:t>A</w:t>
      </w:r>
      <w:r>
        <w:rPr>
          <w:rFonts w:hint="eastAsia" w:cs="Times New Roman" w:asciiTheme="minorEastAsia" w:hAnsiTheme="minorEastAsia"/>
          <w:color w:val="FF0000"/>
          <w:kern w:val="0"/>
          <w:sz w:val="24"/>
          <w:szCs w:val="24"/>
        </w:rPr>
        <w:t>、窄化请求，用于分类化管理C</w:t>
      </w:r>
      <w:r>
        <w:rPr>
          <w:rFonts w:cs="Times New Roman" w:asciiTheme="minorEastAsia" w:hAnsiTheme="minorEastAsia"/>
          <w:color w:val="FF0000"/>
          <w:kern w:val="0"/>
          <w:sz w:val="24"/>
          <w:szCs w:val="24"/>
        </w:rPr>
        <w:t>o</w:t>
      </w:r>
      <w:r>
        <w:rPr>
          <w:rFonts w:hint="eastAsia" w:cs="Times New Roman" w:asciiTheme="minorEastAsia" w:hAnsiTheme="minorEastAsia"/>
          <w:color w:val="FF0000"/>
          <w:kern w:val="0"/>
          <w:sz w:val="24"/>
          <w:szCs w:val="24"/>
        </w:rPr>
        <w:t>ntroller</w:t>
      </w:r>
    </w:p>
    <w:p>
      <w:pPr>
        <w:widowControl/>
        <w:shd w:val="clear" w:color="auto" w:fill="FFFFFF"/>
        <w:spacing w:line="315" w:lineRule="atLeast"/>
        <w:ind w:firstLine="420"/>
        <w:rPr>
          <w:rFonts w:cs="Times New Roman" w:asciiTheme="minorEastAsia" w:hAnsiTheme="minorEastAsia"/>
          <w:color w:val="FF0000"/>
          <w:kern w:val="0"/>
          <w:sz w:val="24"/>
          <w:szCs w:val="24"/>
        </w:rPr>
      </w:pPr>
      <w:r>
        <w:rPr>
          <w:rFonts w:hint="eastAsia" w:cs="Times New Roman" w:asciiTheme="minorEastAsia" w:hAnsiTheme="minorEastAsia"/>
          <w:color w:val="FF0000"/>
          <w:kern w:val="0"/>
          <w:sz w:val="24"/>
          <w:szCs w:val="24"/>
        </w:rPr>
        <w:t>B、指定请求的URL</w:t>
      </w:r>
    </w:p>
    <w:p>
      <w:pPr>
        <w:widowControl/>
        <w:shd w:val="clear" w:color="auto" w:fill="FFFFFF"/>
        <w:spacing w:line="315" w:lineRule="atLeast"/>
        <w:rPr>
          <w:rFonts w:cs="Times New Roman" w:asciiTheme="minorEastAsia" w:hAnsiTheme="minorEastAsia"/>
          <w:color w:val="FF0000"/>
          <w:kern w:val="0"/>
          <w:sz w:val="24"/>
          <w:szCs w:val="24"/>
        </w:rPr>
      </w:pPr>
      <w:r>
        <w:rPr>
          <w:rFonts w:cs="Times New Roman" w:asciiTheme="minorEastAsia" w:hAnsiTheme="minorEastAsia"/>
          <w:color w:val="FF0000"/>
          <w:kern w:val="0"/>
          <w:sz w:val="24"/>
          <w:szCs w:val="24"/>
        </w:rPr>
        <w:t>  </w:t>
      </w:r>
      <w:r>
        <w:rPr>
          <w:rFonts w:hint="eastAsia" w:cs="Times New Roman" w:asciiTheme="minorEastAsia" w:hAnsiTheme="minorEastAsia"/>
          <w:color w:val="FF0000"/>
          <w:kern w:val="0"/>
          <w:sz w:val="24"/>
          <w:szCs w:val="24"/>
        </w:rPr>
        <w:t>C、该注解中可以限定URL的请求方式，例如get、post等</w:t>
      </w:r>
    </w:p>
    <w:p>
      <w:pPr>
        <w:widowControl/>
        <w:shd w:val="clear" w:color="auto" w:fill="FFFFFF"/>
        <w:spacing w:line="315" w:lineRule="atLeast"/>
        <w:rPr>
          <w:rFonts w:cs="Times New Roman" w:asciiTheme="minorEastAsia" w:hAnsiTheme="minorEastAsia"/>
          <w:color w:val="FF0000"/>
          <w:kern w:val="0"/>
          <w:sz w:val="24"/>
          <w:szCs w:val="24"/>
        </w:rPr>
      </w:pPr>
      <w:r>
        <w:rPr>
          <w:rFonts w:cs="Times New Roman" w:asciiTheme="minorEastAsia" w:hAnsiTheme="minorEastAsia"/>
          <w:color w:val="FF0000"/>
          <w:kern w:val="0"/>
          <w:sz w:val="24"/>
          <w:szCs w:val="24"/>
        </w:rPr>
        <w:t>  </w:t>
      </w:r>
      <w:r>
        <w:rPr>
          <w:rFonts w:cs="Times New Roman" w:asciiTheme="minorEastAsia" w:hAnsiTheme="minorEastAsia"/>
          <w:kern w:val="0"/>
          <w:sz w:val="24"/>
          <w:szCs w:val="24"/>
        </w:rPr>
        <w:t> </w:t>
      </w:r>
      <w:r>
        <w:rPr>
          <w:rFonts w:hint="eastAsia" w:cs="Times New Roman" w:asciiTheme="minorEastAsia" w:hAnsiTheme="minorEastAsia"/>
          <w:kern w:val="0"/>
          <w:sz w:val="24"/>
          <w:szCs w:val="24"/>
        </w:rPr>
        <w:t>D、在使用RESTful风格时，不需要该注解</w:t>
      </w:r>
    </w:p>
    <w:p>
      <w:pPr>
        <w:widowControl/>
        <w:shd w:val="clear" w:color="auto" w:fill="FFFFFF"/>
        <w:spacing w:line="315" w:lineRule="atLeast"/>
        <w:rPr>
          <w:rFonts w:cs="Times New Roman" w:asciiTheme="minorEastAsia" w:hAnsiTheme="minorEastAsia"/>
          <w:color w:val="000000"/>
          <w:kern w:val="0"/>
          <w:sz w:val="24"/>
          <w:szCs w:val="24"/>
        </w:rPr>
      </w:pPr>
    </w:p>
    <w:p>
      <w:pPr>
        <w:pStyle w:val="26"/>
        <w:ind w:firstLine="0" w:firstLineChars="0"/>
        <w:rPr>
          <w:rFonts w:asciiTheme="minorEastAsia" w:hAnsiTheme="minorEastAsia" w:cstheme="majorEastAsia"/>
          <w:sz w:val="24"/>
          <w:szCs w:val="24"/>
        </w:rPr>
      </w:pPr>
    </w:p>
    <w:p>
      <w:pPr>
        <w:pStyle w:val="26"/>
        <w:numPr>
          <w:ilvl w:val="0"/>
          <w:numId w:val="4"/>
        </w:numPr>
        <w:ind w:firstLineChars="0"/>
        <w:rPr>
          <w:rFonts w:asciiTheme="minorEastAsia" w:hAnsiTheme="minorEastAsia" w:cstheme="majorEastAsia"/>
          <w:sz w:val="24"/>
          <w:szCs w:val="24"/>
          <w:lang w:val="zh-CN"/>
        </w:rPr>
      </w:pPr>
      <w:r>
        <w:rPr>
          <w:rFonts w:hint="eastAsia" w:asciiTheme="minorEastAsia" w:hAnsiTheme="minorEastAsia" w:cstheme="majorEastAsia"/>
          <w:sz w:val="24"/>
          <w:szCs w:val="24"/>
          <w:lang w:val="zh-CN"/>
        </w:rPr>
        <w:t>题目八</w:t>
      </w:r>
    </w:p>
    <w:p>
      <w:pPr>
        <w:widowControl/>
        <w:shd w:val="clear" w:color="auto" w:fill="FFFFFF"/>
        <w:spacing w:line="315" w:lineRule="atLeast"/>
        <w:rPr>
          <w:rFonts w:cs="Times New Roman" w:asciiTheme="minorEastAsia" w:hAnsiTheme="minorEastAsia"/>
          <w:color w:val="000000"/>
          <w:kern w:val="0"/>
          <w:sz w:val="24"/>
          <w:szCs w:val="24"/>
        </w:rPr>
      </w:pPr>
      <w:r>
        <w:rPr>
          <w:rFonts w:cs="Times New Roman" w:asciiTheme="minorEastAsia" w:hAnsiTheme="minorEastAsia"/>
          <w:bCs/>
          <w:color w:val="000000"/>
          <w:kern w:val="0"/>
          <w:sz w:val="24"/>
          <w:szCs w:val="24"/>
        </w:rPr>
        <w:t>S</w:t>
      </w:r>
      <w:r>
        <w:rPr>
          <w:rFonts w:hint="eastAsia" w:cs="Times New Roman" w:asciiTheme="minorEastAsia" w:hAnsiTheme="minorEastAsia"/>
          <w:bCs/>
          <w:color w:val="000000"/>
          <w:kern w:val="0"/>
          <w:sz w:val="24"/>
          <w:szCs w:val="24"/>
        </w:rPr>
        <w:t>pringmvc中@RequestParam注解中，以下哪几个是常用的属性？(</w:t>
      </w:r>
      <w:r>
        <w:rPr>
          <w:rFonts w:hint="eastAsia" w:cs="Times New Roman" w:asciiTheme="minorEastAsia" w:hAnsiTheme="minorEastAsia"/>
          <w:color w:val="000000"/>
          <w:kern w:val="0"/>
          <w:sz w:val="24"/>
          <w:szCs w:val="24"/>
        </w:rPr>
        <w:t>BCD</w:t>
      </w:r>
      <w:r>
        <w:rPr>
          <w:rFonts w:hint="eastAsia" w:cs="Times New Roman" w:asciiTheme="minorEastAsia" w:hAnsiTheme="minorEastAsia"/>
          <w:bCs/>
          <w:color w:val="000000"/>
          <w:kern w:val="0"/>
          <w:sz w:val="24"/>
          <w:szCs w:val="24"/>
        </w:rPr>
        <w:t>)</w:t>
      </w:r>
    </w:p>
    <w:p>
      <w:pPr>
        <w:widowControl/>
        <w:shd w:val="clear" w:color="auto" w:fill="FFFFFF"/>
        <w:spacing w:line="315" w:lineRule="atLeast"/>
        <w:rPr>
          <w:rFonts w:cs="Times New Roman" w:asciiTheme="minorEastAsia" w:hAnsiTheme="minorEastAsia"/>
          <w:color w:val="FF0000"/>
          <w:kern w:val="0"/>
          <w:sz w:val="24"/>
          <w:szCs w:val="24"/>
        </w:rPr>
      </w:pPr>
      <w:r>
        <w:rPr>
          <w:rFonts w:cs="Times New Roman" w:asciiTheme="minorEastAsia" w:hAnsiTheme="minorEastAsia"/>
          <w:color w:val="000000"/>
          <w:kern w:val="0"/>
          <w:sz w:val="24"/>
          <w:szCs w:val="24"/>
        </w:rPr>
        <w:t>  </w:t>
      </w:r>
      <w:r>
        <w:rPr>
          <w:rFonts w:cs="Times New Roman" w:asciiTheme="minorEastAsia" w:hAnsiTheme="minorEastAsia"/>
          <w:kern w:val="0"/>
          <w:sz w:val="24"/>
          <w:szCs w:val="24"/>
        </w:rPr>
        <w:t> A</w:t>
      </w:r>
      <w:r>
        <w:rPr>
          <w:rFonts w:hint="eastAsia" w:cs="Times New Roman" w:asciiTheme="minorEastAsia" w:hAnsiTheme="minorEastAsia"/>
          <w:kern w:val="0"/>
          <w:sz w:val="24"/>
          <w:szCs w:val="24"/>
        </w:rPr>
        <w:t>、method</w:t>
      </w:r>
    </w:p>
    <w:p>
      <w:pPr>
        <w:widowControl/>
        <w:shd w:val="clear" w:color="auto" w:fill="FFFFFF"/>
        <w:spacing w:line="315" w:lineRule="atLeast"/>
        <w:rPr>
          <w:rFonts w:cs="Times New Roman" w:asciiTheme="minorEastAsia" w:hAnsiTheme="minorEastAsia"/>
          <w:color w:val="FF0000"/>
          <w:kern w:val="0"/>
          <w:sz w:val="24"/>
          <w:szCs w:val="24"/>
        </w:rPr>
      </w:pPr>
      <w:r>
        <w:rPr>
          <w:rFonts w:cs="Times New Roman" w:asciiTheme="minorEastAsia" w:hAnsiTheme="minorEastAsia"/>
          <w:color w:val="FF0000"/>
          <w:kern w:val="0"/>
          <w:sz w:val="24"/>
          <w:szCs w:val="24"/>
        </w:rPr>
        <w:t>   B</w:t>
      </w:r>
      <w:r>
        <w:rPr>
          <w:rFonts w:hint="eastAsia" w:cs="Times New Roman" w:asciiTheme="minorEastAsia" w:hAnsiTheme="minorEastAsia"/>
          <w:color w:val="FF0000"/>
          <w:kern w:val="0"/>
          <w:sz w:val="24"/>
          <w:szCs w:val="24"/>
        </w:rPr>
        <w:t>、value</w:t>
      </w:r>
    </w:p>
    <w:p>
      <w:pPr>
        <w:widowControl/>
        <w:shd w:val="clear" w:color="auto" w:fill="FFFFFF"/>
        <w:spacing w:line="315" w:lineRule="atLeast"/>
        <w:rPr>
          <w:rFonts w:cs="Times New Roman" w:asciiTheme="minorEastAsia" w:hAnsiTheme="minorEastAsia"/>
          <w:color w:val="000000"/>
          <w:kern w:val="0"/>
          <w:sz w:val="24"/>
          <w:szCs w:val="24"/>
        </w:rPr>
      </w:pPr>
      <w:r>
        <w:rPr>
          <w:rFonts w:cs="Times New Roman" w:asciiTheme="minorEastAsia" w:hAnsiTheme="minorEastAsia"/>
          <w:color w:val="000000"/>
          <w:kern w:val="0"/>
          <w:sz w:val="24"/>
          <w:szCs w:val="24"/>
        </w:rPr>
        <w:t>  </w:t>
      </w:r>
      <w:r>
        <w:rPr>
          <w:rFonts w:cs="Times New Roman" w:asciiTheme="minorEastAsia" w:hAnsiTheme="minorEastAsia"/>
          <w:color w:val="FF0000"/>
          <w:kern w:val="0"/>
          <w:sz w:val="24"/>
          <w:szCs w:val="24"/>
        </w:rPr>
        <w:t> C</w:t>
      </w:r>
      <w:r>
        <w:rPr>
          <w:rFonts w:hint="eastAsia" w:cs="Times New Roman" w:asciiTheme="minorEastAsia" w:hAnsiTheme="minorEastAsia"/>
          <w:color w:val="FF0000"/>
          <w:kern w:val="0"/>
          <w:sz w:val="24"/>
          <w:szCs w:val="24"/>
        </w:rPr>
        <w:t>、</w:t>
      </w:r>
      <w:r>
        <w:rPr>
          <w:rFonts w:asciiTheme="minorEastAsia" w:hAnsiTheme="minorEastAsia"/>
          <w:color w:val="FF0000"/>
          <w:sz w:val="24"/>
          <w:szCs w:val="24"/>
        </w:rPr>
        <w:t>defaultValue</w:t>
      </w:r>
    </w:p>
    <w:p>
      <w:pPr>
        <w:widowControl/>
        <w:shd w:val="clear" w:color="auto" w:fill="FFFFFF"/>
        <w:spacing w:line="315" w:lineRule="atLeast"/>
        <w:rPr>
          <w:rFonts w:cs="Times New Roman" w:asciiTheme="minorEastAsia" w:hAnsiTheme="minorEastAsia"/>
          <w:color w:val="000000"/>
          <w:kern w:val="0"/>
          <w:sz w:val="24"/>
          <w:szCs w:val="24"/>
        </w:rPr>
      </w:pPr>
      <w:r>
        <w:rPr>
          <w:rFonts w:cs="Times New Roman" w:asciiTheme="minorEastAsia" w:hAnsiTheme="minorEastAsia"/>
          <w:color w:val="000000"/>
          <w:kern w:val="0"/>
          <w:sz w:val="24"/>
          <w:szCs w:val="24"/>
        </w:rPr>
        <w:t>   </w:t>
      </w:r>
      <w:r>
        <w:rPr>
          <w:rFonts w:cs="Times New Roman" w:asciiTheme="minorEastAsia" w:hAnsiTheme="minorEastAsia"/>
          <w:color w:val="FF0000"/>
          <w:kern w:val="0"/>
          <w:sz w:val="24"/>
          <w:szCs w:val="24"/>
        </w:rPr>
        <w:t>D</w:t>
      </w:r>
      <w:r>
        <w:rPr>
          <w:rFonts w:hint="eastAsia" w:cs="Times New Roman" w:asciiTheme="minorEastAsia" w:hAnsiTheme="minorEastAsia"/>
          <w:color w:val="FF0000"/>
          <w:kern w:val="0"/>
          <w:sz w:val="24"/>
          <w:szCs w:val="24"/>
        </w:rPr>
        <w:t>、</w:t>
      </w:r>
      <w:r>
        <w:rPr>
          <w:rFonts w:hint="eastAsia" w:asciiTheme="minorEastAsia" w:hAnsiTheme="minorEastAsia"/>
          <w:color w:val="FF0000"/>
          <w:sz w:val="24"/>
          <w:szCs w:val="24"/>
        </w:rPr>
        <w:t>require</w:t>
      </w:r>
    </w:p>
    <w:p>
      <w:pPr>
        <w:pStyle w:val="26"/>
        <w:ind w:firstLine="0" w:firstLineChars="0"/>
        <w:rPr>
          <w:rFonts w:asciiTheme="minorEastAsia" w:hAnsiTheme="minorEastAsia" w:cstheme="majorEastAsia"/>
          <w:sz w:val="24"/>
          <w:szCs w:val="24"/>
        </w:rPr>
      </w:pPr>
    </w:p>
    <w:p>
      <w:pPr>
        <w:pStyle w:val="26"/>
        <w:numPr>
          <w:ilvl w:val="0"/>
          <w:numId w:val="4"/>
        </w:numPr>
        <w:ind w:firstLineChars="0"/>
        <w:rPr>
          <w:rFonts w:asciiTheme="minorEastAsia" w:hAnsiTheme="minorEastAsia" w:cstheme="majorEastAsia"/>
          <w:sz w:val="24"/>
          <w:szCs w:val="24"/>
          <w:lang w:val="zh-CN"/>
        </w:rPr>
      </w:pPr>
      <w:r>
        <w:rPr>
          <w:rFonts w:hint="eastAsia" w:asciiTheme="minorEastAsia" w:hAnsiTheme="minorEastAsia" w:cstheme="majorEastAsia"/>
          <w:sz w:val="24"/>
          <w:szCs w:val="24"/>
          <w:lang w:val="zh-CN"/>
        </w:rPr>
        <w:t>题目九</w:t>
      </w:r>
    </w:p>
    <w:p>
      <w:pPr>
        <w:widowControl/>
        <w:shd w:val="clear" w:color="auto" w:fill="FFFFFF"/>
        <w:spacing w:line="315" w:lineRule="atLeast"/>
        <w:rPr>
          <w:rFonts w:cs="Times New Roman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Times New Roman" w:asciiTheme="minorEastAsia" w:hAnsiTheme="minorEastAsia"/>
          <w:bCs/>
          <w:color w:val="000000"/>
          <w:kern w:val="0"/>
          <w:sz w:val="24"/>
          <w:szCs w:val="24"/>
        </w:rPr>
        <w:t>以下关于solr描述正确的是 (</w:t>
      </w:r>
      <w:r>
        <w:rPr>
          <w:rFonts w:hint="eastAsia" w:cs="Times New Roman" w:asciiTheme="minorEastAsia" w:hAnsiTheme="minorEastAsia"/>
          <w:color w:val="000000"/>
          <w:kern w:val="0"/>
          <w:sz w:val="24"/>
          <w:szCs w:val="24"/>
        </w:rPr>
        <w:t>ABD</w:t>
      </w:r>
      <w:r>
        <w:rPr>
          <w:rFonts w:hint="eastAsia" w:cs="Times New Roman" w:asciiTheme="minorEastAsia" w:hAnsiTheme="minorEastAsia"/>
          <w:bCs/>
          <w:color w:val="000000"/>
          <w:kern w:val="0"/>
          <w:sz w:val="24"/>
          <w:szCs w:val="24"/>
        </w:rPr>
        <w:t>)</w:t>
      </w:r>
    </w:p>
    <w:p>
      <w:pPr>
        <w:widowControl/>
        <w:shd w:val="clear" w:color="auto" w:fill="FFFFFF"/>
        <w:spacing w:line="315" w:lineRule="atLeast"/>
        <w:rPr>
          <w:rFonts w:cs="Times New Roman" w:asciiTheme="minorEastAsia" w:hAnsiTheme="minorEastAsia"/>
          <w:color w:val="FF0000"/>
          <w:kern w:val="0"/>
          <w:sz w:val="24"/>
          <w:szCs w:val="24"/>
        </w:rPr>
      </w:pPr>
      <w:r>
        <w:rPr>
          <w:rFonts w:cs="Times New Roman" w:asciiTheme="minorEastAsia" w:hAnsiTheme="minorEastAsia"/>
          <w:color w:val="000000"/>
          <w:kern w:val="0"/>
          <w:sz w:val="24"/>
          <w:szCs w:val="24"/>
        </w:rPr>
        <w:t> </w:t>
      </w:r>
      <w:r>
        <w:rPr>
          <w:rFonts w:cs="Times New Roman" w:asciiTheme="minorEastAsia" w:hAnsiTheme="minorEastAsia"/>
          <w:color w:val="FF0000"/>
          <w:kern w:val="0"/>
          <w:sz w:val="24"/>
          <w:szCs w:val="24"/>
        </w:rPr>
        <w:t> A</w:t>
      </w:r>
      <w:r>
        <w:rPr>
          <w:rFonts w:hint="eastAsia" w:cs="Times New Roman" w:asciiTheme="minorEastAsia" w:hAnsiTheme="minorEastAsia"/>
          <w:color w:val="FF0000"/>
          <w:kern w:val="0"/>
          <w:sz w:val="24"/>
          <w:szCs w:val="24"/>
        </w:rPr>
        <w:t>、solr是一个全文检索服务</w:t>
      </w:r>
    </w:p>
    <w:p>
      <w:pPr>
        <w:widowControl/>
        <w:shd w:val="clear" w:color="auto" w:fill="FFFFFF"/>
        <w:spacing w:line="315" w:lineRule="atLeast"/>
        <w:rPr>
          <w:rFonts w:cs="Times New Roman" w:asciiTheme="minorEastAsia" w:hAnsiTheme="minorEastAsia"/>
          <w:color w:val="FF0000"/>
          <w:kern w:val="0"/>
          <w:sz w:val="24"/>
          <w:szCs w:val="24"/>
        </w:rPr>
      </w:pPr>
      <w:r>
        <w:rPr>
          <w:rFonts w:cs="Times New Roman" w:asciiTheme="minorEastAsia" w:hAnsiTheme="minorEastAsia"/>
          <w:color w:val="FF0000"/>
          <w:kern w:val="0"/>
          <w:sz w:val="24"/>
          <w:szCs w:val="24"/>
        </w:rPr>
        <w:t>  </w:t>
      </w:r>
      <w:r>
        <w:rPr>
          <w:rFonts w:hint="eastAsia" w:cs="Times New Roman" w:asciiTheme="minorEastAsia" w:hAnsiTheme="minorEastAsia"/>
          <w:color w:val="FF0000"/>
          <w:kern w:val="0"/>
          <w:sz w:val="24"/>
          <w:szCs w:val="24"/>
        </w:rPr>
        <w:t>B、solr是基于Lucene而研发</w:t>
      </w:r>
    </w:p>
    <w:p>
      <w:pPr>
        <w:widowControl/>
        <w:shd w:val="clear" w:color="auto" w:fill="FFFFFF"/>
        <w:spacing w:line="315" w:lineRule="atLeast"/>
        <w:rPr>
          <w:rFonts w:cs="Times New Roman" w:asciiTheme="minorEastAsia" w:hAnsiTheme="minorEastAsia"/>
          <w:color w:val="FF0000"/>
          <w:kern w:val="0"/>
          <w:sz w:val="24"/>
          <w:szCs w:val="24"/>
        </w:rPr>
      </w:pPr>
      <w:r>
        <w:rPr>
          <w:rFonts w:cs="Times New Roman" w:asciiTheme="minorEastAsia" w:hAnsiTheme="minorEastAsia"/>
          <w:color w:val="000000"/>
          <w:kern w:val="0"/>
          <w:sz w:val="24"/>
          <w:szCs w:val="24"/>
        </w:rPr>
        <w:t>  </w:t>
      </w:r>
      <w:r>
        <w:rPr>
          <w:rFonts w:hint="eastAsia" w:cs="Times New Roman" w:asciiTheme="minorEastAsia" w:hAnsiTheme="minorEastAsia"/>
          <w:kern w:val="0"/>
          <w:sz w:val="24"/>
          <w:szCs w:val="24"/>
        </w:rPr>
        <w:t>C、solr不免费，但是可以试用</w:t>
      </w:r>
    </w:p>
    <w:p>
      <w:pPr>
        <w:widowControl/>
        <w:shd w:val="clear" w:color="auto" w:fill="FFFFFF"/>
        <w:spacing w:line="315" w:lineRule="atLeast"/>
        <w:rPr>
          <w:rFonts w:cs="Times New Roman" w:asciiTheme="minorEastAsia" w:hAnsiTheme="minorEastAsia"/>
          <w:color w:val="FF0000"/>
          <w:kern w:val="0"/>
          <w:sz w:val="24"/>
          <w:szCs w:val="24"/>
        </w:rPr>
      </w:pPr>
      <w:r>
        <w:rPr>
          <w:rFonts w:hint="eastAsia" w:cs="Times New Roman" w:asciiTheme="minorEastAsia" w:hAnsiTheme="minorEastAsia"/>
          <w:color w:val="FF0000"/>
          <w:kern w:val="0"/>
          <w:sz w:val="24"/>
          <w:szCs w:val="24"/>
        </w:rPr>
        <w:tab/>
      </w:r>
      <w:r>
        <w:rPr>
          <w:rFonts w:hint="eastAsia" w:cs="Times New Roman" w:asciiTheme="minorEastAsia" w:hAnsiTheme="minorEastAsia"/>
          <w:color w:val="FF0000"/>
          <w:kern w:val="0"/>
          <w:sz w:val="24"/>
          <w:szCs w:val="24"/>
        </w:rPr>
        <w:t>D、可以通过solrj去操作solr索引库</w:t>
      </w:r>
    </w:p>
    <w:p>
      <w:pPr>
        <w:pStyle w:val="26"/>
        <w:ind w:firstLine="0" w:firstLineChars="0"/>
        <w:rPr>
          <w:rFonts w:asciiTheme="minorEastAsia" w:hAnsiTheme="minorEastAsia" w:cstheme="majorEastAsia"/>
          <w:sz w:val="24"/>
          <w:szCs w:val="24"/>
        </w:rPr>
      </w:pPr>
    </w:p>
    <w:p>
      <w:pPr>
        <w:pStyle w:val="26"/>
        <w:numPr>
          <w:ilvl w:val="0"/>
          <w:numId w:val="4"/>
        </w:numPr>
        <w:ind w:firstLineChars="0"/>
        <w:rPr>
          <w:rFonts w:asciiTheme="minorEastAsia" w:hAnsiTheme="minorEastAsia" w:cstheme="majorEastAsia"/>
          <w:sz w:val="24"/>
          <w:szCs w:val="24"/>
          <w:lang w:val="zh-CN"/>
        </w:rPr>
      </w:pPr>
      <w:r>
        <w:rPr>
          <w:rFonts w:hint="eastAsia" w:asciiTheme="minorEastAsia" w:hAnsiTheme="minorEastAsia" w:cstheme="majorEastAsia"/>
          <w:sz w:val="24"/>
          <w:szCs w:val="24"/>
          <w:lang w:val="zh-CN"/>
        </w:rPr>
        <w:t>题目十</w:t>
      </w:r>
    </w:p>
    <w:p>
      <w:pPr>
        <w:pStyle w:val="26"/>
        <w:ind w:firstLine="0" w:firstLineChars="0"/>
        <w:rPr>
          <w:rFonts w:cs="宋体" w:asciiTheme="minorEastAsia" w:hAnsiTheme="minorEastAsia"/>
          <w:sz w:val="24"/>
          <w:szCs w:val="24"/>
        </w:rPr>
      </w:pPr>
      <w:r>
        <w:rPr>
          <w:rFonts w:hint="eastAsia" w:cs="宋体" w:asciiTheme="minorEastAsia" w:hAnsiTheme="minorEastAsia"/>
          <w:sz w:val="24"/>
          <w:szCs w:val="24"/>
        </w:rPr>
        <w:t>以下关于Lucene描述正确的是</w:t>
      </w:r>
      <w:r>
        <w:rPr>
          <w:rFonts w:cs="宋体" w:asciiTheme="minorEastAsia" w:hAnsiTheme="minorEastAsia"/>
          <w:sz w:val="24"/>
          <w:szCs w:val="24"/>
        </w:rPr>
        <w:t>？</w:t>
      </w:r>
      <w:r>
        <w:rPr>
          <w:rFonts w:hint="eastAsia" w:cs="宋体" w:asciiTheme="minorEastAsia" w:hAnsiTheme="minorEastAsia"/>
          <w:sz w:val="24"/>
          <w:szCs w:val="24"/>
        </w:rPr>
        <w:t>(BC)</w:t>
      </w:r>
    </w:p>
    <w:p>
      <w:pPr>
        <w:tabs>
          <w:tab w:val="left" w:pos="6090"/>
        </w:tabs>
        <w:ind w:left="210" w:leftChars="100" w:firstLine="120" w:firstLineChars="50"/>
        <w:rPr>
          <w:rFonts w:cs="Consolas" w:asciiTheme="minorEastAsia" w:hAnsiTheme="minorEastAsia"/>
          <w:kern w:val="0"/>
          <w:sz w:val="24"/>
          <w:szCs w:val="24"/>
        </w:rPr>
      </w:pPr>
      <w:r>
        <w:rPr>
          <w:rFonts w:hint="eastAsia" w:cs="宋体" w:asciiTheme="minorEastAsia" w:hAnsiTheme="minorEastAsia"/>
          <w:sz w:val="24"/>
          <w:szCs w:val="24"/>
        </w:rPr>
        <w:t xml:space="preserve">A: </w:t>
      </w:r>
      <w:r>
        <w:rPr>
          <w:rFonts w:hint="eastAsia" w:cs="Consolas" w:asciiTheme="minorEastAsia" w:hAnsiTheme="minorEastAsia"/>
          <w:kern w:val="0"/>
          <w:sz w:val="24"/>
          <w:szCs w:val="24"/>
        </w:rPr>
        <w:t>Lucene是一个全文检索服务</w:t>
      </w:r>
    </w:p>
    <w:p>
      <w:pPr>
        <w:tabs>
          <w:tab w:val="left" w:pos="6090"/>
        </w:tabs>
        <w:ind w:left="210" w:leftChars="100" w:firstLine="120" w:firstLineChars="50"/>
        <w:rPr>
          <w:rFonts w:cs="Consolas" w:asciiTheme="minorEastAsia" w:hAnsiTheme="minorEastAsia"/>
          <w:color w:val="FF0000"/>
          <w:kern w:val="0"/>
          <w:sz w:val="24"/>
          <w:szCs w:val="24"/>
        </w:rPr>
      </w:pPr>
      <w:r>
        <w:rPr>
          <w:rFonts w:hint="eastAsia" w:cs="Consolas" w:asciiTheme="minorEastAsia" w:hAnsiTheme="minorEastAsia"/>
          <w:color w:val="FF0000"/>
          <w:kern w:val="0"/>
          <w:sz w:val="24"/>
          <w:szCs w:val="24"/>
        </w:rPr>
        <w:t>B: Lucene只是一套工具包，我们可以通过该工具包开发一套具有全文检索的软件或者服务</w:t>
      </w:r>
    </w:p>
    <w:p>
      <w:pPr>
        <w:tabs>
          <w:tab w:val="left" w:pos="6090"/>
        </w:tabs>
        <w:ind w:left="210" w:leftChars="100" w:firstLine="120" w:firstLineChars="50"/>
        <w:rPr>
          <w:rFonts w:cs="Consolas" w:asciiTheme="minorEastAsia" w:hAnsiTheme="minorEastAsia"/>
          <w:color w:val="FF0000"/>
          <w:kern w:val="0"/>
          <w:sz w:val="24"/>
          <w:szCs w:val="24"/>
        </w:rPr>
      </w:pPr>
      <w:r>
        <w:rPr>
          <w:rFonts w:hint="eastAsia" w:cs="Consolas" w:asciiTheme="minorEastAsia" w:hAnsiTheme="minorEastAsia"/>
          <w:color w:val="FF0000"/>
          <w:kern w:val="0"/>
          <w:sz w:val="24"/>
          <w:szCs w:val="24"/>
        </w:rPr>
        <w:t>C: solr服务基于Lucene开发</w:t>
      </w:r>
    </w:p>
    <w:p>
      <w:pPr>
        <w:pStyle w:val="26"/>
        <w:ind w:firstLine="360" w:firstLineChars="150"/>
        <w:rPr>
          <w:rFonts w:asciiTheme="minorEastAsia" w:hAnsiTheme="minorEastAsia" w:cstheme="majorEastAsia"/>
          <w:sz w:val="24"/>
          <w:szCs w:val="24"/>
        </w:rPr>
      </w:pPr>
      <w:r>
        <w:rPr>
          <w:rFonts w:hint="eastAsia" w:cs="Consolas" w:asciiTheme="minorEastAsia" w:hAnsiTheme="minorEastAsia"/>
          <w:kern w:val="0"/>
          <w:sz w:val="24"/>
          <w:szCs w:val="24"/>
        </w:rPr>
        <w:t>D: Lucene不能对检索的结果排名</w:t>
      </w:r>
    </w:p>
    <w:p>
      <w:pPr>
        <w:pStyle w:val="26"/>
        <w:ind w:firstLine="0" w:firstLineChars="0"/>
        <w:rPr>
          <w:rFonts w:asciiTheme="minorEastAsia" w:hAnsiTheme="minorEastAsia" w:cstheme="majorEastAsia"/>
          <w:sz w:val="24"/>
          <w:szCs w:val="24"/>
        </w:rPr>
      </w:pPr>
    </w:p>
    <w:p>
      <w:pPr>
        <w:pStyle w:val="3"/>
        <w:rPr>
          <w:rFonts w:asciiTheme="minorEastAsia" w:hAnsiTheme="minorEastAsia" w:eastAsiaTheme="minorEastAsia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/>
          <w:color w:val="555555"/>
          <w:sz w:val="24"/>
          <w:szCs w:val="24"/>
          <w:shd w:val="clear" w:color="auto" w:fill="FFFFFF"/>
        </w:rPr>
        <w:t> </w:t>
      </w:r>
      <w:r>
        <w:rPr>
          <w:rFonts w:hint="eastAsia" w:asciiTheme="minorEastAsia" w:hAnsiTheme="minorEastAsia" w:eastAsiaTheme="minorEastAsia"/>
          <w:sz w:val="24"/>
          <w:szCs w:val="24"/>
          <w:lang w:val="zh-CN"/>
        </w:rPr>
        <w:t>单选（20_2分）</w:t>
      </w:r>
    </w:p>
    <w:p>
      <w:pPr>
        <w:numPr>
          <w:ilvl w:val="0"/>
          <w:numId w:val="6"/>
        </w:numPr>
        <w:tabs>
          <w:tab w:val="left" w:pos="840"/>
        </w:tabs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select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last_insert_id</w:t>
      </w:r>
      <w:r>
        <w:rPr>
          <w:rFonts w:asciiTheme="minorEastAsia" w:hAnsiTheme="minorEastAsia"/>
          <w:sz w:val="24"/>
          <w:szCs w:val="24"/>
        </w:rPr>
        <w:t>()</w:t>
      </w:r>
      <w:r>
        <w:rPr>
          <w:rFonts w:hint="eastAsia" w:asciiTheme="minorEastAsia" w:hAnsiTheme="minorEastAsia"/>
          <w:sz w:val="24"/>
          <w:szCs w:val="24"/>
        </w:rPr>
        <w:t>该sql语句在mybatis映射文件的哪个标签下执行？（e）</w:t>
      </w:r>
    </w:p>
    <w:p>
      <w:pPr>
        <w:numPr>
          <w:ilvl w:val="1"/>
          <w:numId w:val="6"/>
        </w:num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select</w:t>
      </w:r>
    </w:p>
    <w:p>
      <w:pPr>
        <w:numPr>
          <w:ilvl w:val="1"/>
          <w:numId w:val="6"/>
        </w:num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update</w:t>
      </w:r>
    </w:p>
    <w:p>
      <w:pPr>
        <w:numPr>
          <w:ilvl w:val="1"/>
          <w:numId w:val="6"/>
        </w:num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delete</w:t>
      </w:r>
    </w:p>
    <w:p>
      <w:pPr>
        <w:numPr>
          <w:ilvl w:val="1"/>
          <w:numId w:val="6"/>
        </w:num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insert</w:t>
      </w:r>
    </w:p>
    <w:p>
      <w:pPr>
        <w:numPr>
          <w:ilvl w:val="1"/>
          <w:numId w:val="6"/>
        </w:numPr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selectKey</w:t>
      </w:r>
    </w:p>
    <w:p>
      <w:pPr>
        <w:numPr>
          <w:ilvl w:val="0"/>
          <w:numId w:val="6"/>
        </w:numPr>
        <w:tabs>
          <w:tab w:val="left" w:pos="840"/>
        </w:tabs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补全代码</w:t>
      </w:r>
      <w:r>
        <w:rPr>
          <w:rFonts w:hint="eastAsia" w:asciiTheme="minorEastAsia" w:hAnsiTheme="minorEastAsia"/>
          <w:color w:val="FF0000"/>
          <w:sz w:val="24"/>
          <w:szCs w:val="24"/>
        </w:rPr>
        <w:t>（A）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tabs>
                <w:tab w:val="left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&lt;select id="selectUserById" parameterType="java.lang.String" resultType="</w:t>
            </w:r>
            <w:ins w:id="1" w:author="Administrator" w:date="2018-05-22T15:30:00Z">
              <w:r>
                <w:rPr>
                  <w:rFonts w:hint="eastAsia" w:asciiTheme="minorEastAsia" w:hAnsiTheme="minorEastAsia"/>
                  <w:sz w:val="24"/>
                  <w:szCs w:val="24"/>
                </w:rPr>
                <w:t>com.igeek</w:t>
              </w:r>
            </w:ins>
            <w:r>
              <w:rPr>
                <w:rFonts w:asciiTheme="minorEastAsia" w:hAnsiTheme="minorEastAsia"/>
                <w:sz w:val="24"/>
                <w:szCs w:val="24"/>
              </w:rPr>
              <w:t>.mybatis.po.User"&gt;</w:t>
            </w:r>
          </w:p>
          <w:p>
            <w:pPr>
              <w:tabs>
                <w:tab w:val="left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    Select * from users where username like '%____%'</w:t>
            </w:r>
          </w:p>
          <w:p>
            <w:pPr>
              <w:tabs>
                <w:tab w:val="left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&lt;/select&gt;</w:t>
            </w:r>
          </w:p>
        </w:tc>
      </w:tr>
    </w:tbl>
    <w:p>
      <w:pPr>
        <w:tabs>
          <w:tab w:val="left" w:pos="840"/>
        </w:tabs>
        <w:rPr>
          <w:rFonts w:asciiTheme="minorEastAsia" w:hAnsiTheme="minorEastAsia"/>
          <w:sz w:val="24"/>
          <w:szCs w:val="24"/>
        </w:rPr>
      </w:pPr>
    </w:p>
    <w:p>
      <w:pPr>
        <w:widowControl/>
        <w:ind w:left="420" w:leftChars="200"/>
        <w:jc w:val="left"/>
        <w:rPr>
          <w:rFonts w:asciiTheme="minorEastAsia" w:hAnsiTheme="minorEastAsia" w:cstheme="majorEastAsia"/>
          <w:color w:val="FF0000"/>
          <w:sz w:val="24"/>
          <w:szCs w:val="24"/>
        </w:rPr>
      </w:pPr>
      <w:r>
        <w:rPr>
          <w:rFonts w:hint="eastAsia" w:asciiTheme="minorEastAsia" w:hAnsiTheme="minorEastAsia" w:cstheme="majorEastAsia"/>
          <w:color w:val="FF0000"/>
          <w:sz w:val="24"/>
          <w:szCs w:val="24"/>
        </w:rPr>
        <w:t>A：${value}</w:t>
      </w:r>
    </w:p>
    <w:p>
      <w:pPr>
        <w:widowControl/>
        <w:ind w:left="420" w:leftChars="200"/>
        <w:jc w:val="left"/>
        <w:rPr>
          <w:rFonts w:asciiTheme="minorEastAsia" w:hAnsiTheme="minorEastAsia" w:cstheme="majorEastAsia"/>
          <w:sz w:val="24"/>
          <w:szCs w:val="24"/>
        </w:rPr>
      </w:pPr>
      <w:r>
        <w:rPr>
          <w:rFonts w:hint="eastAsia" w:asciiTheme="minorEastAsia" w:hAnsiTheme="minorEastAsia" w:cstheme="majorEastAsia"/>
          <w:sz w:val="24"/>
          <w:szCs w:val="24"/>
        </w:rPr>
        <w:t>B：${</w:t>
      </w:r>
      <w:r>
        <w:rPr>
          <w:rFonts w:asciiTheme="minorEastAsia" w:hAnsiTheme="minorEastAsia" w:cstheme="majorEastAsia"/>
          <w:sz w:val="24"/>
          <w:szCs w:val="24"/>
        </w:rPr>
        <w:t>username</w:t>
      </w:r>
      <w:r>
        <w:rPr>
          <w:rFonts w:hint="eastAsia" w:asciiTheme="minorEastAsia" w:hAnsiTheme="minorEastAsia" w:cstheme="majorEastAsia"/>
          <w:sz w:val="24"/>
          <w:szCs w:val="24"/>
        </w:rPr>
        <w:t>}</w:t>
      </w:r>
    </w:p>
    <w:p>
      <w:pPr>
        <w:widowControl/>
        <w:ind w:left="420" w:leftChars="200"/>
        <w:jc w:val="left"/>
        <w:rPr>
          <w:rFonts w:asciiTheme="minorEastAsia" w:hAnsiTheme="minorEastAsia" w:cstheme="majorEastAsia"/>
          <w:sz w:val="24"/>
          <w:szCs w:val="24"/>
        </w:rPr>
      </w:pPr>
      <w:r>
        <w:rPr>
          <w:rFonts w:hint="eastAsia" w:asciiTheme="minorEastAsia" w:hAnsiTheme="minorEastAsia" w:cstheme="majorEastAsia"/>
          <w:sz w:val="24"/>
          <w:szCs w:val="24"/>
        </w:rPr>
        <w:t>C：@{value}</w:t>
      </w:r>
    </w:p>
    <w:p>
      <w:pPr>
        <w:widowControl/>
        <w:ind w:left="420" w:leftChars="200"/>
        <w:jc w:val="left"/>
        <w:rPr>
          <w:rFonts w:asciiTheme="minorEastAsia" w:hAnsiTheme="minorEastAsia" w:cstheme="majorEastAsia"/>
          <w:sz w:val="24"/>
          <w:szCs w:val="24"/>
        </w:rPr>
      </w:pPr>
      <w:r>
        <w:rPr>
          <w:rFonts w:hint="eastAsia" w:asciiTheme="minorEastAsia" w:hAnsiTheme="minorEastAsia" w:cstheme="majorEastAsia"/>
          <w:sz w:val="24"/>
          <w:szCs w:val="24"/>
        </w:rPr>
        <w:t>D：(value)</w:t>
      </w:r>
    </w:p>
    <w:p>
      <w:pPr>
        <w:pStyle w:val="33"/>
        <w:widowControl/>
        <w:numPr>
          <w:ilvl w:val="0"/>
          <w:numId w:val="6"/>
        </w:numPr>
        <w:shd w:val="clear" w:color="auto" w:fill="FFFFFF"/>
        <w:ind w:firstLineChars="0"/>
        <w:jc w:val="left"/>
        <w:textAlignment w:val="top"/>
        <w:rPr>
          <w:rFonts w:asciiTheme="minorEastAsia" w:hAnsiTheme="minorEastAsia" w:cstheme="majorEastAsia"/>
          <w:color w:val="393939"/>
          <w:kern w:val="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cstheme="majorEastAsia"/>
          <w:color w:val="393939"/>
          <w:kern w:val="0"/>
          <w:sz w:val="24"/>
          <w:szCs w:val="24"/>
          <w:shd w:val="clear" w:color="auto" w:fill="FFFFFF"/>
        </w:rPr>
        <w:t>以下mybatis全局配置文件空白处应该填写</w:t>
      </w:r>
      <w:r>
        <w:rPr>
          <w:rFonts w:hint="eastAsia" w:asciiTheme="minorEastAsia" w:hAnsiTheme="minorEastAsia" w:cstheme="majorEastAsia"/>
          <w:color w:val="FF0000"/>
          <w:kern w:val="0"/>
          <w:sz w:val="24"/>
          <w:szCs w:val="24"/>
          <w:shd w:val="clear" w:color="auto" w:fill="FFFFFF"/>
        </w:rPr>
        <w:t>（B）</w:t>
      </w:r>
      <w:r>
        <w:rPr>
          <w:rFonts w:hint="eastAsia" w:asciiTheme="minorEastAsia" w:hAnsiTheme="minorEastAsia" w:cstheme="majorEastAsia"/>
          <w:color w:val="393939"/>
          <w:kern w:val="0"/>
          <w:sz w:val="24"/>
          <w:szCs w:val="24"/>
          <w:shd w:val="clear" w:color="auto" w:fill="FFFFFF"/>
        </w:rPr>
        <w:t>。</w:t>
      </w:r>
    </w:p>
    <w:tbl>
      <w:tblPr>
        <w:tblStyle w:val="1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</w:tcPr>
          <w:p>
            <w:pPr>
              <w:pStyle w:val="33"/>
              <w:widowControl/>
              <w:ind w:firstLine="480"/>
              <w:jc w:val="left"/>
              <w:textAlignment w:val="top"/>
              <w:rPr>
                <w:rFonts w:asciiTheme="minorEastAsia" w:hAnsiTheme="minorEastAsia" w:cstheme="majorEastAsia"/>
                <w:color w:val="393939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cstheme="majorEastAsia"/>
                <w:color w:val="393939"/>
                <w:kern w:val="0"/>
                <w:sz w:val="24"/>
                <w:szCs w:val="24"/>
                <w:shd w:val="clear" w:color="auto" w:fill="FFFFFF"/>
              </w:rPr>
              <w:t>&lt;typeAliases&gt;</w:t>
            </w:r>
          </w:p>
          <w:p>
            <w:pPr>
              <w:pStyle w:val="33"/>
              <w:widowControl/>
              <w:ind w:firstLine="480"/>
              <w:jc w:val="left"/>
              <w:textAlignment w:val="top"/>
              <w:rPr>
                <w:rFonts w:asciiTheme="minorEastAsia" w:hAnsiTheme="minorEastAsia" w:cstheme="majorEastAsia"/>
                <w:color w:val="393939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cstheme="majorEastAsia"/>
                <w:color w:val="393939"/>
                <w:kern w:val="0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Theme="minorEastAsia" w:hAnsiTheme="minorEastAsia" w:cstheme="majorEastAsia"/>
                <w:color w:val="393939"/>
                <w:kern w:val="0"/>
                <w:sz w:val="24"/>
                <w:szCs w:val="24"/>
                <w:shd w:val="clear" w:color="auto" w:fill="FFFFFF"/>
              </w:rPr>
              <w:t>&lt;typeAlias ____="user" type="</w:t>
            </w:r>
            <w:ins w:id="2" w:author="Administrator" w:date="2018-05-22T15:30:00Z">
              <w:bookmarkStart w:id="3" w:name="_GoBack"/>
              <w:bookmarkEnd w:id="3"/>
              <w:r>
                <w:rPr>
                  <w:rFonts w:hint="eastAsia" w:asciiTheme="minorEastAsia" w:hAnsiTheme="minorEastAsia" w:cstheme="majorEastAsia"/>
                  <w:color w:val="393939"/>
                  <w:kern w:val="0"/>
                  <w:sz w:val="24"/>
                  <w:szCs w:val="24"/>
                  <w:shd w:val="clear" w:color="auto" w:fill="FFFFFF"/>
                </w:rPr>
                <w:t>com.igeek</w:t>
              </w:r>
            </w:ins>
            <w:r>
              <w:rPr>
                <w:rFonts w:asciiTheme="minorEastAsia" w:hAnsiTheme="minorEastAsia" w:cstheme="majorEastAsia"/>
                <w:color w:val="393939"/>
                <w:kern w:val="0"/>
                <w:sz w:val="24"/>
                <w:szCs w:val="24"/>
                <w:shd w:val="clear" w:color="auto" w:fill="FFFFFF"/>
              </w:rPr>
              <w:t>.mybatis.po.User"/&gt;</w:t>
            </w:r>
          </w:p>
          <w:p>
            <w:pPr>
              <w:pStyle w:val="33"/>
              <w:widowControl/>
              <w:ind w:firstLine="0" w:firstLineChars="0"/>
              <w:jc w:val="left"/>
              <w:textAlignment w:val="top"/>
              <w:rPr>
                <w:rFonts w:asciiTheme="minorEastAsia" w:hAnsiTheme="minorEastAsia" w:cstheme="majorEastAsia"/>
                <w:color w:val="393939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cstheme="majorEastAsia"/>
                <w:color w:val="393939"/>
                <w:kern w:val="0"/>
                <w:sz w:val="24"/>
                <w:szCs w:val="24"/>
                <w:shd w:val="clear" w:color="auto" w:fill="FFFFFF"/>
              </w:rPr>
              <w:t>&lt;/typeAliases&gt;</w:t>
            </w:r>
          </w:p>
        </w:tc>
      </w:tr>
    </w:tbl>
    <w:p>
      <w:pPr>
        <w:pStyle w:val="33"/>
        <w:widowControl/>
        <w:shd w:val="clear" w:color="auto" w:fill="FFFFFF"/>
        <w:ind w:left="420" w:firstLine="0" w:firstLineChars="0"/>
        <w:jc w:val="left"/>
        <w:textAlignment w:val="top"/>
        <w:rPr>
          <w:rFonts w:asciiTheme="minorEastAsia" w:hAnsiTheme="minorEastAsia" w:cstheme="majorEastAsia"/>
          <w:color w:val="393939"/>
          <w:kern w:val="0"/>
          <w:sz w:val="24"/>
          <w:szCs w:val="24"/>
          <w:shd w:val="clear" w:color="auto" w:fill="FFFFFF"/>
        </w:rPr>
      </w:pPr>
    </w:p>
    <w:p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color w:val="393939"/>
          <w:kern w:val="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cstheme="majorEastAsia"/>
          <w:color w:val="393939"/>
          <w:kern w:val="0"/>
          <w:sz w:val="24"/>
          <w:szCs w:val="24"/>
          <w:shd w:val="clear" w:color="auto" w:fill="FFFFFF"/>
        </w:rPr>
        <w:t>A resource</w:t>
      </w:r>
    </w:p>
    <w:p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color w:val="FF0000"/>
          <w:kern w:val="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cstheme="majorEastAsia"/>
          <w:color w:val="FF0000"/>
          <w:kern w:val="0"/>
          <w:sz w:val="24"/>
          <w:szCs w:val="24"/>
          <w:shd w:val="clear" w:color="auto" w:fill="FFFFFF"/>
        </w:rPr>
        <w:t>B alias</w:t>
      </w:r>
    </w:p>
    <w:p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kern w:val="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cstheme="majorEastAsia"/>
          <w:kern w:val="0"/>
          <w:sz w:val="24"/>
          <w:szCs w:val="24"/>
          <w:shd w:val="clear" w:color="auto" w:fill="FFFFFF"/>
        </w:rPr>
        <w:t>C class</w:t>
      </w:r>
    </w:p>
    <w:p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color w:val="393939"/>
          <w:kern w:val="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cstheme="majorEastAsia"/>
          <w:color w:val="393939"/>
          <w:kern w:val="0"/>
          <w:sz w:val="24"/>
          <w:szCs w:val="24"/>
          <w:shd w:val="clear" w:color="auto" w:fill="FFFFFF"/>
        </w:rPr>
        <w:t>D package</w:t>
      </w:r>
      <w:r>
        <w:rPr>
          <w:rFonts w:asciiTheme="minorEastAsia" w:hAnsiTheme="minorEastAsia" w:cstheme="majorEastAsia"/>
          <w:color w:val="393939"/>
          <w:kern w:val="0"/>
          <w:sz w:val="24"/>
          <w:szCs w:val="24"/>
          <w:shd w:val="clear" w:color="auto" w:fill="FFFFFF"/>
        </w:rPr>
        <w:t xml:space="preserve"> </w:t>
      </w:r>
    </w:p>
    <w:p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color w:val="393939"/>
          <w:kern w:val="0"/>
          <w:sz w:val="24"/>
          <w:szCs w:val="24"/>
          <w:shd w:val="clear" w:color="auto" w:fill="FFFFFF"/>
        </w:rPr>
      </w:pPr>
    </w:p>
    <w:p>
      <w:pPr>
        <w:pStyle w:val="33"/>
        <w:widowControl/>
        <w:numPr>
          <w:ilvl w:val="0"/>
          <w:numId w:val="6"/>
        </w:numPr>
        <w:shd w:val="clear" w:color="auto" w:fill="FFFFFF"/>
        <w:ind w:firstLineChars="0"/>
        <w:jc w:val="left"/>
        <w:textAlignment w:val="top"/>
        <w:rPr>
          <w:rStyle w:val="15"/>
          <w:rFonts w:asciiTheme="minorEastAsia" w:hAnsiTheme="minorEastAsia"/>
          <w:sz w:val="24"/>
          <w:szCs w:val="24"/>
        </w:rPr>
      </w:pPr>
      <w:r>
        <w:rPr>
          <w:rStyle w:val="15"/>
          <w:rFonts w:hint="eastAsia" w:asciiTheme="minorEastAsia" w:hAnsiTheme="minorEastAsia"/>
          <w:sz w:val="24"/>
          <w:szCs w:val="24"/>
        </w:rPr>
        <w:t>mybatis加载映射文件中，空白处应该填写（B）。</w:t>
      </w:r>
    </w:p>
    <w:tbl>
      <w:tblPr>
        <w:tblStyle w:val="1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02" w:type="dxa"/>
          </w:tcPr>
          <w:p>
            <w:pPr>
              <w:pStyle w:val="33"/>
              <w:widowControl/>
              <w:ind w:firstLine="480"/>
              <w:jc w:val="left"/>
              <w:textAlignment w:val="top"/>
              <w:rPr>
                <w:rStyle w:val="15"/>
                <w:rFonts w:asciiTheme="minorEastAsia" w:hAnsiTheme="minorEastAsia" w:cstheme="majorEastAsia"/>
                <w:sz w:val="24"/>
                <w:szCs w:val="24"/>
              </w:rPr>
            </w:pPr>
            <w:r>
              <w:rPr>
                <w:rStyle w:val="15"/>
                <w:rFonts w:asciiTheme="minorEastAsia" w:hAnsiTheme="minorEastAsia" w:cstheme="majorEastAsia"/>
                <w:sz w:val="24"/>
                <w:szCs w:val="24"/>
              </w:rPr>
              <w:t>&lt;mappers&gt;</w:t>
            </w:r>
          </w:p>
          <w:p>
            <w:pPr>
              <w:pStyle w:val="33"/>
              <w:widowControl/>
              <w:ind w:firstLine="480"/>
              <w:jc w:val="left"/>
              <w:textAlignment w:val="top"/>
              <w:rPr>
                <w:rStyle w:val="15"/>
                <w:rFonts w:asciiTheme="minorEastAsia" w:hAnsiTheme="minorEastAsia" w:cstheme="majorEastAsia"/>
                <w:sz w:val="24"/>
                <w:szCs w:val="24"/>
              </w:rPr>
            </w:pPr>
            <w:r>
              <w:rPr>
                <w:rStyle w:val="15"/>
                <w:rFonts w:asciiTheme="minorEastAsia" w:hAnsiTheme="minorEastAsia" w:cstheme="majorEastAsia"/>
                <w:sz w:val="24"/>
                <w:szCs w:val="24"/>
              </w:rPr>
              <w:tab/>
            </w:r>
            <w:r>
              <w:rPr>
                <w:rStyle w:val="15"/>
                <w:rFonts w:asciiTheme="minorEastAsia" w:hAnsiTheme="minorEastAsia" w:cstheme="majorEastAsia"/>
                <w:sz w:val="24"/>
                <w:szCs w:val="24"/>
              </w:rPr>
              <w:tab/>
            </w:r>
            <w:r>
              <w:rPr>
                <w:rStyle w:val="15"/>
                <w:rFonts w:asciiTheme="minorEastAsia" w:hAnsiTheme="minorEastAsia" w:cstheme="majorEastAsia"/>
                <w:sz w:val="24"/>
                <w:szCs w:val="24"/>
              </w:rPr>
              <w:t>&lt;mapper _____="sqlmap/User.xml"/&gt;</w:t>
            </w:r>
          </w:p>
          <w:p>
            <w:pPr>
              <w:pStyle w:val="33"/>
              <w:widowControl/>
              <w:ind w:firstLine="0" w:firstLineChars="0"/>
              <w:jc w:val="left"/>
              <w:textAlignment w:val="top"/>
              <w:rPr>
                <w:rStyle w:val="15"/>
                <w:rFonts w:asciiTheme="minorEastAsia" w:hAnsiTheme="minorEastAsia" w:cstheme="majorEastAsia"/>
                <w:sz w:val="24"/>
                <w:szCs w:val="24"/>
              </w:rPr>
            </w:pPr>
            <w:r>
              <w:rPr>
                <w:rStyle w:val="15"/>
                <w:rFonts w:asciiTheme="minorEastAsia" w:hAnsiTheme="minorEastAsia" w:cstheme="majorEastAsia"/>
                <w:sz w:val="24"/>
                <w:szCs w:val="24"/>
              </w:rPr>
              <w:t>&lt;/mappers&gt;</w:t>
            </w:r>
          </w:p>
        </w:tc>
      </w:tr>
    </w:tbl>
    <w:p>
      <w:pPr>
        <w:pStyle w:val="33"/>
        <w:widowControl/>
        <w:shd w:val="clear" w:color="auto" w:fill="FFFFFF"/>
        <w:ind w:left="420" w:firstLine="0" w:firstLineChars="0"/>
        <w:jc w:val="left"/>
        <w:textAlignment w:val="top"/>
        <w:rPr>
          <w:rStyle w:val="15"/>
          <w:rFonts w:asciiTheme="minorEastAsia" w:hAnsiTheme="minorEastAsia" w:cstheme="majorEastAsia"/>
          <w:sz w:val="24"/>
          <w:szCs w:val="24"/>
        </w:rPr>
      </w:pPr>
    </w:p>
    <w:p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color w:val="393939"/>
          <w:kern w:val="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cstheme="majorEastAsia"/>
          <w:color w:val="393939"/>
          <w:kern w:val="0"/>
          <w:sz w:val="24"/>
          <w:szCs w:val="24"/>
          <w:shd w:val="clear" w:color="auto" w:fill="FFFFFF"/>
        </w:rPr>
        <w:t>A name</w:t>
      </w:r>
    </w:p>
    <w:p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color w:val="FF0000"/>
          <w:kern w:val="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cstheme="majorEastAsia"/>
          <w:color w:val="FF0000"/>
          <w:kern w:val="0"/>
          <w:sz w:val="24"/>
          <w:szCs w:val="24"/>
          <w:shd w:val="clear" w:color="auto" w:fill="FFFFFF"/>
        </w:rPr>
        <w:t>B resource</w:t>
      </w:r>
    </w:p>
    <w:p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kern w:val="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cstheme="majorEastAsia"/>
          <w:kern w:val="0"/>
          <w:sz w:val="24"/>
          <w:szCs w:val="24"/>
          <w:shd w:val="clear" w:color="auto" w:fill="FFFFFF"/>
        </w:rPr>
        <w:t>C class</w:t>
      </w:r>
    </w:p>
    <w:p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color w:val="393939"/>
          <w:kern w:val="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cstheme="majorEastAsia"/>
          <w:color w:val="393939"/>
          <w:kern w:val="0"/>
          <w:sz w:val="24"/>
          <w:szCs w:val="24"/>
          <w:shd w:val="clear" w:color="auto" w:fill="FFFFFF"/>
        </w:rPr>
        <w:t>D package</w:t>
      </w:r>
      <w:r>
        <w:rPr>
          <w:rFonts w:asciiTheme="minorEastAsia" w:hAnsiTheme="minorEastAsia" w:cstheme="majorEastAsia"/>
          <w:color w:val="393939"/>
          <w:kern w:val="0"/>
          <w:sz w:val="24"/>
          <w:szCs w:val="24"/>
          <w:shd w:val="clear" w:color="auto" w:fill="FFFFFF"/>
        </w:rPr>
        <w:t xml:space="preserve"> </w:t>
      </w:r>
    </w:p>
    <w:p>
      <w:pPr>
        <w:widowControl/>
        <w:shd w:val="clear" w:color="auto" w:fill="FFFFFF"/>
        <w:ind w:firstLine="420"/>
        <w:jc w:val="left"/>
        <w:textAlignment w:val="top"/>
        <w:rPr>
          <w:rStyle w:val="15"/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 w:cstheme="majorEastAsia"/>
          <w:color w:val="393939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cstheme="majorEastAsia"/>
          <w:color w:val="393939"/>
          <w:sz w:val="24"/>
          <w:szCs w:val="24"/>
          <w:shd w:val="clear" w:color="auto" w:fill="FFFFFF"/>
        </w:rPr>
        <w:t>5</w:t>
      </w:r>
      <w:r>
        <w:rPr>
          <w:rFonts w:asciiTheme="minorEastAsia" w:hAnsiTheme="minorEastAsia" w:cstheme="majorEastAsia"/>
          <w:color w:val="393939"/>
          <w:sz w:val="24"/>
          <w:szCs w:val="24"/>
          <w:shd w:val="clear" w:color="auto" w:fill="FFFFFF"/>
        </w:rPr>
        <w:t xml:space="preserve"> </w:t>
      </w:r>
      <w:r>
        <w:rPr>
          <w:rFonts w:hint="eastAsia" w:asciiTheme="minorEastAsia" w:hAnsiTheme="minorEastAsia" w:cstheme="majorEastAsia"/>
          <w:color w:val="393939"/>
          <w:sz w:val="24"/>
          <w:szCs w:val="24"/>
          <w:shd w:val="clear" w:color="auto" w:fill="FFFFFF"/>
        </w:rPr>
        <w:t>实现mybatis完成插入操作（mysql数据库）并返回自增主键id时使用到的sql语句是</w:t>
      </w:r>
      <w:r>
        <w:rPr>
          <w:rFonts w:hint="eastAsia" w:asciiTheme="minorEastAsia" w:hAnsiTheme="minorEastAsia" w:cstheme="majorEastAsia"/>
          <w:color w:val="FF0000"/>
          <w:sz w:val="24"/>
          <w:szCs w:val="24"/>
          <w:shd w:val="clear" w:color="auto" w:fill="FFFFFF"/>
        </w:rPr>
        <w:t>（c）</w:t>
      </w:r>
    </w:p>
    <w:p>
      <w:pPr>
        <w:ind w:firstLine="420"/>
        <w:rPr>
          <w:rFonts w:asciiTheme="minorEastAsia" w:hAnsiTheme="minorEastAsia" w:cstheme="majorEastAsia"/>
          <w:color w:val="393939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cstheme="majorEastAsia"/>
          <w:color w:val="393939"/>
          <w:sz w:val="24"/>
          <w:szCs w:val="24"/>
          <w:shd w:val="clear" w:color="auto" w:fill="FFFFFF"/>
        </w:rPr>
        <w:t>a、</w:t>
      </w:r>
      <w:r>
        <w:rPr>
          <w:rFonts w:asciiTheme="minorEastAsia" w:hAnsiTheme="minorEastAsia" w:cstheme="majorEastAsia"/>
          <w:color w:val="393939"/>
          <w:sz w:val="24"/>
          <w:szCs w:val="24"/>
          <w:shd w:val="clear" w:color="auto" w:fill="FFFFFF"/>
        </w:rPr>
        <w:t>SELECT EXTRACT</w:t>
      </w:r>
      <w:r>
        <w:rPr>
          <w:rFonts w:hint="eastAsia" w:asciiTheme="minorEastAsia" w:hAnsiTheme="minorEastAsia" w:cstheme="majorEastAsia"/>
          <w:color w:val="393939"/>
          <w:sz w:val="24"/>
          <w:szCs w:val="24"/>
          <w:shd w:val="clear" w:color="auto" w:fill="FFFFFF"/>
        </w:rPr>
        <w:t>(</w:t>
      </w:r>
      <w:r>
        <w:rPr>
          <w:rFonts w:asciiTheme="minorEastAsia" w:hAnsiTheme="minorEastAsia" w:cstheme="majorEastAsia"/>
          <w:color w:val="393939"/>
          <w:sz w:val="24"/>
          <w:szCs w:val="24"/>
          <w:shd w:val="clear" w:color="auto" w:fill="FFFFFF"/>
        </w:rPr>
        <w:t>…</w:t>
      </w:r>
      <w:r>
        <w:rPr>
          <w:rFonts w:hint="eastAsia" w:asciiTheme="minorEastAsia" w:hAnsiTheme="minorEastAsia" w:cstheme="majorEastAsia"/>
          <w:color w:val="393939"/>
          <w:sz w:val="24"/>
          <w:szCs w:val="24"/>
          <w:shd w:val="clear" w:color="auto" w:fill="FFFFFF"/>
        </w:rPr>
        <w:t>)</w:t>
      </w:r>
    </w:p>
    <w:p>
      <w:pPr>
        <w:ind w:firstLine="420"/>
        <w:rPr>
          <w:rFonts w:asciiTheme="minorEastAsia" w:hAnsiTheme="minorEastAsia" w:cstheme="majorEastAsia"/>
          <w:color w:val="393939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cstheme="majorEastAsia"/>
          <w:color w:val="393939"/>
          <w:sz w:val="24"/>
          <w:szCs w:val="24"/>
          <w:shd w:val="clear" w:color="auto" w:fill="FFFFFF"/>
        </w:rPr>
        <w:t>b、</w:t>
      </w:r>
      <w:r>
        <w:rPr>
          <w:rFonts w:asciiTheme="minorEastAsia" w:hAnsiTheme="minorEastAsia" w:cstheme="majorEastAsia"/>
          <w:color w:val="393939"/>
          <w:sz w:val="24"/>
          <w:szCs w:val="24"/>
          <w:shd w:val="clear" w:color="auto" w:fill="FFFFFF"/>
        </w:rPr>
        <w:t>SELECT</w:t>
      </w:r>
      <w:r>
        <w:rPr>
          <w:rFonts w:hint="eastAsia" w:asciiTheme="minorEastAsia" w:hAnsiTheme="minorEastAsia" w:cstheme="majorEastAsia"/>
          <w:color w:val="393939"/>
          <w:sz w:val="24"/>
          <w:szCs w:val="24"/>
          <w:shd w:val="clear" w:color="auto" w:fill="FFFFFF"/>
        </w:rPr>
        <w:t xml:space="preserve"> UUID()</w:t>
      </w:r>
    </w:p>
    <w:p>
      <w:pPr>
        <w:ind w:firstLine="420"/>
        <w:rPr>
          <w:rFonts w:asciiTheme="minorEastAsia" w:hAnsiTheme="minorEastAsia" w:cstheme="majorEastAsia"/>
          <w:color w:val="FF000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cstheme="majorEastAsia"/>
          <w:color w:val="FF0000"/>
          <w:sz w:val="24"/>
          <w:szCs w:val="24"/>
          <w:shd w:val="clear" w:color="auto" w:fill="FFFFFF"/>
        </w:rPr>
        <w:t>c、SELECT</w:t>
      </w:r>
      <w:r>
        <w:rPr>
          <w:rFonts w:asciiTheme="minorEastAsia" w:hAnsiTheme="minorEastAsia" w:cstheme="majorEastAsia"/>
          <w:color w:val="FF0000"/>
          <w:sz w:val="24"/>
          <w:szCs w:val="24"/>
          <w:shd w:val="clear" w:color="auto" w:fill="FFFFFF"/>
        </w:rPr>
        <w:t xml:space="preserve"> </w:t>
      </w:r>
      <w:r>
        <w:rPr>
          <w:rFonts w:hint="eastAsia" w:asciiTheme="minorEastAsia" w:hAnsiTheme="minorEastAsia" w:cstheme="majorEastAsia"/>
          <w:color w:val="FF0000"/>
          <w:sz w:val="24"/>
          <w:szCs w:val="24"/>
          <w:shd w:val="clear" w:color="auto" w:fill="FFFFFF"/>
        </w:rPr>
        <w:t>LAST_INSERT_ID</w:t>
      </w:r>
      <w:r>
        <w:rPr>
          <w:rFonts w:asciiTheme="minorEastAsia" w:hAnsiTheme="minorEastAsia" w:cstheme="majorEastAsia"/>
          <w:color w:val="FF0000"/>
          <w:sz w:val="24"/>
          <w:szCs w:val="24"/>
          <w:shd w:val="clear" w:color="auto" w:fill="FFFFFF"/>
        </w:rPr>
        <w:t>()</w:t>
      </w:r>
    </w:p>
    <w:p>
      <w:pPr>
        <w:ind w:firstLine="420"/>
        <w:rPr>
          <w:rFonts w:asciiTheme="minorEastAsia" w:hAnsiTheme="minorEastAsia" w:cstheme="majorEastAsia"/>
          <w:color w:val="393939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cstheme="majorEastAsia"/>
          <w:color w:val="393939"/>
          <w:sz w:val="24"/>
          <w:szCs w:val="24"/>
          <w:shd w:val="clear" w:color="auto" w:fill="FFFFFF"/>
        </w:rPr>
        <w:t>d、</w:t>
      </w:r>
      <w:r>
        <w:rPr>
          <w:rFonts w:asciiTheme="minorEastAsia" w:hAnsiTheme="minorEastAsia" w:cstheme="majorEastAsia"/>
          <w:color w:val="393939"/>
          <w:sz w:val="24"/>
          <w:szCs w:val="24"/>
          <w:shd w:val="clear" w:color="auto" w:fill="FFFFFF"/>
        </w:rPr>
        <w:t>SELECT DATE_FORMAT</w:t>
      </w:r>
      <w:r>
        <w:rPr>
          <w:rFonts w:hint="eastAsia" w:asciiTheme="minorEastAsia" w:hAnsiTheme="minorEastAsia" w:cstheme="majorEastAsia"/>
          <w:color w:val="393939"/>
          <w:sz w:val="24"/>
          <w:szCs w:val="24"/>
          <w:shd w:val="clear" w:color="auto" w:fill="FFFFFF"/>
        </w:rPr>
        <w:t>(</w:t>
      </w:r>
      <w:r>
        <w:rPr>
          <w:rFonts w:asciiTheme="minorEastAsia" w:hAnsiTheme="minorEastAsia" w:cstheme="majorEastAsia"/>
          <w:color w:val="393939"/>
          <w:sz w:val="24"/>
          <w:szCs w:val="24"/>
          <w:shd w:val="clear" w:color="auto" w:fill="FFFFFF"/>
        </w:rPr>
        <w:t>…</w:t>
      </w:r>
      <w:r>
        <w:rPr>
          <w:rFonts w:hint="eastAsia" w:asciiTheme="minorEastAsia" w:hAnsiTheme="minorEastAsia" w:cstheme="majorEastAsia"/>
          <w:color w:val="393939"/>
          <w:sz w:val="24"/>
          <w:szCs w:val="24"/>
          <w:shd w:val="clear" w:color="auto" w:fill="FFFFFF"/>
        </w:rPr>
        <w:t>)</w:t>
      </w:r>
    </w:p>
    <w:p>
      <w:pPr>
        <w:ind w:firstLine="420"/>
        <w:rPr>
          <w:rFonts w:asciiTheme="minorEastAsia" w:hAnsiTheme="minorEastAsia" w:cstheme="majorEastAsia"/>
          <w:color w:val="393939"/>
          <w:sz w:val="24"/>
          <w:szCs w:val="24"/>
          <w:shd w:val="clear" w:color="auto" w:fill="FFFFFF"/>
        </w:rPr>
      </w:pPr>
    </w:p>
    <w:p>
      <w:pPr>
        <w:rPr>
          <w:rFonts w:asciiTheme="minorEastAsia" w:hAnsiTheme="minorEastAsia" w:cstheme="majorEastAsia"/>
          <w:color w:val="393939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cstheme="majorEastAsia"/>
          <w:color w:val="393939"/>
          <w:kern w:val="0"/>
          <w:sz w:val="24"/>
          <w:szCs w:val="24"/>
          <w:shd w:val="clear" w:color="auto" w:fill="FFFFFF"/>
        </w:rPr>
        <w:t xml:space="preserve">6 </w:t>
      </w:r>
      <w:r>
        <w:rPr>
          <w:rFonts w:hint="eastAsia" w:asciiTheme="minorEastAsia" w:hAnsiTheme="minorEastAsia" w:cstheme="majorEastAsia"/>
          <w:color w:val="393939"/>
          <w:sz w:val="24"/>
          <w:szCs w:val="24"/>
          <w:shd w:val="clear" w:color="auto" w:fill="FFFFFF"/>
        </w:rPr>
        <w:t>实现mybatis完成插入操作（mysql数据库）并返回非自增主键id时使用到的sql语句是</w:t>
      </w:r>
      <w:r>
        <w:rPr>
          <w:rFonts w:hint="eastAsia" w:asciiTheme="minorEastAsia" w:hAnsiTheme="minorEastAsia" w:cstheme="majorEastAsia"/>
          <w:color w:val="FF0000"/>
          <w:sz w:val="24"/>
          <w:szCs w:val="24"/>
          <w:shd w:val="clear" w:color="auto" w:fill="FFFFFF"/>
        </w:rPr>
        <w:t>（B）</w:t>
      </w:r>
    </w:p>
    <w:p>
      <w:pPr>
        <w:ind w:firstLine="420"/>
        <w:rPr>
          <w:rFonts w:asciiTheme="minorEastAsia" w:hAnsiTheme="minorEastAsia" w:cstheme="majorEastAsia"/>
          <w:color w:val="393939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cstheme="majorEastAsia"/>
          <w:color w:val="393939"/>
          <w:sz w:val="24"/>
          <w:szCs w:val="24"/>
          <w:shd w:val="clear" w:color="auto" w:fill="FFFFFF"/>
        </w:rPr>
        <w:t>a、</w:t>
      </w:r>
      <w:r>
        <w:rPr>
          <w:rFonts w:asciiTheme="minorEastAsia" w:hAnsiTheme="minorEastAsia" w:cstheme="majorEastAsia"/>
          <w:color w:val="393939"/>
          <w:sz w:val="24"/>
          <w:szCs w:val="24"/>
          <w:shd w:val="clear" w:color="auto" w:fill="FFFFFF"/>
        </w:rPr>
        <w:t>SELECT EXTRACT</w:t>
      </w:r>
      <w:r>
        <w:rPr>
          <w:rFonts w:hint="eastAsia" w:asciiTheme="minorEastAsia" w:hAnsiTheme="minorEastAsia" w:cstheme="majorEastAsia"/>
          <w:color w:val="393939"/>
          <w:sz w:val="24"/>
          <w:szCs w:val="24"/>
          <w:shd w:val="clear" w:color="auto" w:fill="FFFFFF"/>
        </w:rPr>
        <w:t>(</w:t>
      </w:r>
      <w:r>
        <w:rPr>
          <w:rFonts w:asciiTheme="minorEastAsia" w:hAnsiTheme="minorEastAsia" w:cstheme="majorEastAsia"/>
          <w:color w:val="393939"/>
          <w:sz w:val="24"/>
          <w:szCs w:val="24"/>
          <w:shd w:val="clear" w:color="auto" w:fill="FFFFFF"/>
        </w:rPr>
        <w:t>…</w:t>
      </w:r>
      <w:r>
        <w:rPr>
          <w:rFonts w:hint="eastAsia" w:asciiTheme="minorEastAsia" w:hAnsiTheme="minorEastAsia" w:cstheme="majorEastAsia"/>
          <w:color w:val="393939"/>
          <w:sz w:val="24"/>
          <w:szCs w:val="24"/>
          <w:shd w:val="clear" w:color="auto" w:fill="FFFFFF"/>
        </w:rPr>
        <w:t>)</w:t>
      </w:r>
    </w:p>
    <w:p>
      <w:pPr>
        <w:ind w:firstLine="420"/>
        <w:rPr>
          <w:rFonts w:asciiTheme="minorEastAsia" w:hAnsiTheme="minorEastAsia" w:cstheme="majorEastAsia"/>
          <w:color w:val="FF000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cstheme="majorEastAsia"/>
          <w:color w:val="FF0000"/>
          <w:sz w:val="24"/>
          <w:szCs w:val="24"/>
          <w:shd w:val="clear" w:color="auto" w:fill="FFFFFF"/>
        </w:rPr>
        <w:t>b、</w:t>
      </w:r>
      <w:r>
        <w:rPr>
          <w:rFonts w:asciiTheme="minorEastAsia" w:hAnsiTheme="minorEastAsia" w:cstheme="majorEastAsia"/>
          <w:color w:val="FF0000"/>
          <w:sz w:val="24"/>
          <w:szCs w:val="24"/>
          <w:shd w:val="clear" w:color="auto" w:fill="FFFFFF"/>
        </w:rPr>
        <w:t>SELECT</w:t>
      </w:r>
      <w:r>
        <w:rPr>
          <w:rFonts w:hint="eastAsia" w:asciiTheme="minorEastAsia" w:hAnsiTheme="minorEastAsia" w:cstheme="majorEastAsia"/>
          <w:color w:val="FF0000"/>
          <w:sz w:val="24"/>
          <w:szCs w:val="24"/>
          <w:shd w:val="clear" w:color="auto" w:fill="FFFFFF"/>
        </w:rPr>
        <w:t xml:space="preserve"> UUID()</w:t>
      </w:r>
    </w:p>
    <w:p>
      <w:pPr>
        <w:ind w:firstLine="420"/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shd w:val="clear" w:color="auto" w:fill="FFFFFF"/>
        </w:rPr>
        <w:t>c、SELECT</w:t>
      </w:r>
      <w:r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hint="eastAsia" w:asciiTheme="minorEastAsia" w:hAnsiTheme="minorEastAsia" w:cstheme="majorEastAsia"/>
          <w:color w:val="000000" w:themeColor="text1"/>
          <w:sz w:val="24"/>
          <w:szCs w:val="24"/>
          <w:shd w:val="clear" w:color="auto" w:fill="FFFFFF"/>
        </w:rPr>
        <w:t>LAST_INSERT_ID</w:t>
      </w:r>
      <w:r>
        <w:rPr>
          <w:rFonts w:asciiTheme="minorEastAsia" w:hAnsiTheme="minorEastAsia" w:cstheme="majorEastAsia"/>
          <w:color w:val="000000" w:themeColor="text1"/>
          <w:sz w:val="24"/>
          <w:szCs w:val="24"/>
          <w:shd w:val="clear" w:color="auto" w:fill="FFFFFF"/>
        </w:rPr>
        <w:t>()</w:t>
      </w:r>
    </w:p>
    <w:p>
      <w:pPr>
        <w:ind w:firstLine="420"/>
        <w:rPr>
          <w:rFonts w:asciiTheme="minorEastAsia" w:hAnsiTheme="minorEastAsia" w:cstheme="majorEastAsia"/>
          <w:color w:val="393939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cstheme="majorEastAsia"/>
          <w:color w:val="393939"/>
          <w:sz w:val="24"/>
          <w:szCs w:val="24"/>
          <w:shd w:val="clear" w:color="auto" w:fill="FFFFFF"/>
        </w:rPr>
        <w:t>d、</w:t>
      </w:r>
      <w:r>
        <w:rPr>
          <w:rFonts w:asciiTheme="minorEastAsia" w:hAnsiTheme="minorEastAsia" w:cstheme="majorEastAsia"/>
          <w:color w:val="393939"/>
          <w:sz w:val="24"/>
          <w:szCs w:val="24"/>
          <w:shd w:val="clear" w:color="auto" w:fill="FFFFFF"/>
        </w:rPr>
        <w:t>SELECT DATE_FORMAT</w:t>
      </w:r>
      <w:r>
        <w:rPr>
          <w:rFonts w:hint="eastAsia" w:asciiTheme="minorEastAsia" w:hAnsiTheme="minorEastAsia" w:cstheme="majorEastAsia"/>
          <w:color w:val="393939"/>
          <w:sz w:val="24"/>
          <w:szCs w:val="24"/>
          <w:shd w:val="clear" w:color="auto" w:fill="FFFFFF"/>
        </w:rPr>
        <w:t>(</w:t>
      </w:r>
      <w:r>
        <w:rPr>
          <w:rFonts w:asciiTheme="minorEastAsia" w:hAnsiTheme="minorEastAsia" w:cstheme="majorEastAsia"/>
          <w:color w:val="393939"/>
          <w:sz w:val="24"/>
          <w:szCs w:val="24"/>
          <w:shd w:val="clear" w:color="auto" w:fill="FFFFFF"/>
        </w:rPr>
        <w:t>…</w:t>
      </w:r>
      <w:r>
        <w:rPr>
          <w:rFonts w:hint="eastAsia" w:asciiTheme="minorEastAsia" w:hAnsiTheme="minorEastAsia" w:cstheme="majorEastAsia"/>
          <w:color w:val="393939"/>
          <w:sz w:val="24"/>
          <w:szCs w:val="24"/>
          <w:shd w:val="clear" w:color="auto" w:fill="FFFFFF"/>
        </w:rPr>
        <w:t>)</w:t>
      </w:r>
    </w:p>
    <w:p>
      <w:pPr>
        <w:widowControl/>
        <w:shd w:val="clear" w:color="auto" w:fill="FFFFFF"/>
        <w:jc w:val="left"/>
        <w:textAlignment w:val="top"/>
        <w:rPr>
          <w:rFonts w:asciiTheme="minorEastAsia" w:hAnsiTheme="minorEastAsia" w:cstheme="majorEastAsia"/>
          <w:color w:val="393939"/>
          <w:kern w:val="0"/>
          <w:sz w:val="24"/>
          <w:szCs w:val="24"/>
          <w:shd w:val="clear" w:color="auto" w:fill="FFFFFF"/>
        </w:rPr>
      </w:pPr>
    </w:p>
    <w:p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color w:val="393939"/>
          <w:sz w:val="24"/>
          <w:szCs w:val="24"/>
          <w:shd w:val="clear" w:color="auto" w:fill="FFFFFF"/>
        </w:rPr>
      </w:pPr>
    </w:p>
    <w:p>
      <w:pPr>
        <w:widowControl/>
        <w:shd w:val="clear" w:color="auto" w:fill="FFFFFF"/>
        <w:jc w:val="left"/>
        <w:textAlignment w:val="top"/>
        <w:rPr>
          <w:rFonts w:asciiTheme="minorEastAsia" w:hAnsiTheme="minorEastAsia" w:cstheme="majorEastAsia"/>
          <w:color w:val="393939"/>
          <w:kern w:val="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cstheme="majorEastAsia"/>
          <w:color w:val="393939"/>
          <w:kern w:val="0"/>
          <w:sz w:val="24"/>
          <w:szCs w:val="24"/>
          <w:shd w:val="clear" w:color="auto" w:fill="FFFFFF"/>
        </w:rPr>
        <w:t>7 mybatis实现一对一关联关系时，通过resultMap中的</w:t>
      </w:r>
      <w:r>
        <w:rPr>
          <w:rFonts w:asciiTheme="minorEastAsia" w:hAnsiTheme="minorEastAsia" w:cstheme="majorEastAsia"/>
          <w:color w:val="393939"/>
          <w:kern w:val="0"/>
          <w:sz w:val="24"/>
          <w:szCs w:val="24"/>
          <w:shd w:val="clear" w:color="auto" w:fill="FFFFFF"/>
        </w:rPr>
        <w:t>association</w:t>
      </w:r>
      <w:r>
        <w:rPr>
          <w:rFonts w:hint="eastAsia" w:asciiTheme="minorEastAsia" w:hAnsiTheme="minorEastAsia" w:cstheme="majorEastAsia"/>
          <w:color w:val="393939"/>
          <w:kern w:val="0"/>
          <w:sz w:val="24"/>
          <w:szCs w:val="24"/>
          <w:shd w:val="clear" w:color="auto" w:fill="FFFFFF"/>
        </w:rPr>
        <w:t>标签实现，在该标签中需要制定的属性是</w:t>
      </w:r>
      <w:r>
        <w:rPr>
          <w:rFonts w:hint="eastAsia" w:asciiTheme="minorEastAsia" w:hAnsiTheme="minorEastAsia" w:cstheme="majorEastAsia"/>
          <w:color w:val="FF0000"/>
          <w:kern w:val="0"/>
          <w:sz w:val="24"/>
          <w:szCs w:val="24"/>
          <w:shd w:val="clear" w:color="auto" w:fill="FFFFFF"/>
        </w:rPr>
        <w:t>（a）</w:t>
      </w:r>
    </w:p>
    <w:p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color w:val="FF0000"/>
          <w:kern w:val="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cstheme="majorEastAsia"/>
          <w:color w:val="FF0000"/>
          <w:kern w:val="0"/>
          <w:sz w:val="24"/>
          <w:szCs w:val="24"/>
          <w:shd w:val="clear" w:color="auto" w:fill="FFFFFF"/>
        </w:rPr>
        <w:t>a、javaType</w:t>
      </w:r>
    </w:p>
    <w:p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color w:val="393939"/>
          <w:kern w:val="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cstheme="majorEastAsia"/>
          <w:color w:val="393939"/>
          <w:kern w:val="0"/>
          <w:sz w:val="24"/>
          <w:szCs w:val="24"/>
          <w:shd w:val="clear" w:color="auto" w:fill="FFFFFF"/>
        </w:rPr>
        <w:t>b、ofType</w:t>
      </w:r>
    </w:p>
    <w:p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color w:val="393939"/>
          <w:kern w:val="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cstheme="majorEastAsia"/>
          <w:color w:val="393939"/>
          <w:kern w:val="0"/>
          <w:sz w:val="24"/>
          <w:szCs w:val="24"/>
          <w:shd w:val="clear" w:color="auto" w:fill="FFFFFF"/>
        </w:rPr>
        <w:t>c、</w:t>
      </w:r>
      <w:r>
        <w:rPr>
          <w:rFonts w:asciiTheme="minorEastAsia" w:hAnsiTheme="minorEastAsia" w:cstheme="majorEastAsia"/>
          <w:color w:val="393939"/>
          <w:kern w:val="0"/>
          <w:sz w:val="24"/>
          <w:szCs w:val="24"/>
          <w:shd w:val="clear" w:color="auto" w:fill="FFFFFF"/>
        </w:rPr>
        <w:t>cloum</w:t>
      </w:r>
    </w:p>
    <w:p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kern w:val="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cstheme="majorEastAsia"/>
          <w:kern w:val="0"/>
          <w:sz w:val="24"/>
          <w:szCs w:val="24"/>
          <w:shd w:val="clear" w:color="auto" w:fill="FFFFFF"/>
        </w:rPr>
        <w:t>d、</w:t>
      </w:r>
      <w:r>
        <w:rPr>
          <w:rFonts w:asciiTheme="minorEastAsia" w:hAnsiTheme="minorEastAsia" w:cstheme="majorEastAsia"/>
          <w:kern w:val="0"/>
          <w:sz w:val="24"/>
          <w:szCs w:val="24"/>
          <w:shd w:val="clear" w:color="auto" w:fill="FFFFFF"/>
        </w:rPr>
        <w:t>name</w:t>
      </w:r>
    </w:p>
    <w:p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color w:val="393939"/>
          <w:kern w:val="0"/>
          <w:sz w:val="24"/>
          <w:szCs w:val="24"/>
          <w:shd w:val="clear" w:color="auto" w:fill="FFFFFF"/>
        </w:rPr>
      </w:pPr>
    </w:p>
    <w:p>
      <w:pPr>
        <w:widowControl/>
        <w:shd w:val="clear" w:color="auto" w:fill="FFFFFF"/>
        <w:jc w:val="left"/>
        <w:textAlignment w:val="top"/>
        <w:rPr>
          <w:rFonts w:asciiTheme="minorEastAsia" w:hAnsiTheme="minorEastAsia" w:cstheme="majorEastAsia"/>
          <w:sz w:val="24"/>
          <w:szCs w:val="24"/>
        </w:rPr>
      </w:pPr>
      <w:r>
        <w:rPr>
          <w:rFonts w:hint="eastAsia" w:asciiTheme="minorEastAsia" w:hAnsiTheme="minorEastAsia" w:cstheme="majorEastAsia"/>
          <w:sz w:val="24"/>
          <w:szCs w:val="24"/>
        </w:rPr>
        <w:t>8</w:t>
      </w:r>
      <w:r>
        <w:rPr>
          <w:rFonts w:asciiTheme="minorEastAsia" w:hAnsiTheme="minorEastAsia" w:cstheme="maj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ajorEastAsia"/>
          <w:color w:val="393939"/>
          <w:kern w:val="0"/>
          <w:sz w:val="24"/>
          <w:szCs w:val="24"/>
          <w:shd w:val="clear" w:color="auto" w:fill="FFFFFF"/>
        </w:rPr>
        <w:t>mybatis实现一对多关联关系时，通过resultMap中的</w:t>
      </w:r>
      <w:r>
        <w:rPr>
          <w:rFonts w:asciiTheme="minorEastAsia" w:hAnsiTheme="minorEastAsia" w:cstheme="majorEastAsia"/>
          <w:color w:val="393939"/>
          <w:kern w:val="0"/>
          <w:sz w:val="24"/>
          <w:szCs w:val="24"/>
          <w:shd w:val="clear" w:color="auto" w:fill="FFFFFF"/>
        </w:rPr>
        <w:t>collection</w:t>
      </w:r>
      <w:r>
        <w:rPr>
          <w:rFonts w:hint="eastAsia" w:asciiTheme="minorEastAsia" w:hAnsiTheme="minorEastAsia" w:cstheme="majorEastAsia"/>
          <w:color w:val="393939"/>
          <w:kern w:val="0"/>
          <w:sz w:val="24"/>
          <w:szCs w:val="24"/>
          <w:shd w:val="clear" w:color="auto" w:fill="FFFFFF"/>
        </w:rPr>
        <w:t>标签实现，在该标签中需要制定的属性是</w:t>
      </w:r>
      <w:r>
        <w:rPr>
          <w:rFonts w:hint="eastAsia" w:asciiTheme="minorEastAsia" w:hAnsiTheme="minorEastAsia" w:cstheme="majorEastAsia"/>
          <w:color w:val="FF0000"/>
          <w:kern w:val="0"/>
          <w:sz w:val="24"/>
          <w:szCs w:val="24"/>
          <w:shd w:val="clear" w:color="auto" w:fill="FFFFFF"/>
        </w:rPr>
        <w:t>（</w:t>
      </w:r>
      <w:r>
        <w:rPr>
          <w:rFonts w:asciiTheme="minorEastAsia" w:hAnsiTheme="minorEastAsia" w:cstheme="majorEastAsia"/>
          <w:color w:val="FF0000"/>
          <w:kern w:val="0"/>
          <w:sz w:val="24"/>
          <w:szCs w:val="24"/>
          <w:shd w:val="clear" w:color="auto" w:fill="FFFFFF"/>
        </w:rPr>
        <w:t>B</w:t>
      </w:r>
      <w:r>
        <w:rPr>
          <w:rFonts w:hint="eastAsia" w:asciiTheme="minorEastAsia" w:hAnsiTheme="minorEastAsia" w:cstheme="majorEastAsia"/>
          <w:color w:val="FF0000"/>
          <w:kern w:val="0"/>
          <w:sz w:val="24"/>
          <w:szCs w:val="24"/>
          <w:shd w:val="clear" w:color="auto" w:fill="FFFFFF"/>
        </w:rPr>
        <w:t>）</w:t>
      </w:r>
    </w:p>
    <w:p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kern w:val="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cstheme="majorEastAsia"/>
          <w:kern w:val="0"/>
          <w:sz w:val="24"/>
          <w:szCs w:val="24"/>
          <w:shd w:val="clear" w:color="auto" w:fill="FFFFFF"/>
        </w:rPr>
        <w:t>a、javaType</w:t>
      </w:r>
    </w:p>
    <w:p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color w:val="FF0000"/>
          <w:kern w:val="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cstheme="majorEastAsia"/>
          <w:color w:val="FF0000"/>
          <w:kern w:val="0"/>
          <w:sz w:val="24"/>
          <w:szCs w:val="24"/>
          <w:shd w:val="clear" w:color="auto" w:fill="FFFFFF"/>
        </w:rPr>
        <w:t>b、ofType</w:t>
      </w:r>
    </w:p>
    <w:p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color w:val="393939"/>
          <w:kern w:val="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cstheme="majorEastAsia"/>
          <w:color w:val="393939"/>
          <w:kern w:val="0"/>
          <w:sz w:val="24"/>
          <w:szCs w:val="24"/>
          <w:shd w:val="clear" w:color="auto" w:fill="FFFFFF"/>
        </w:rPr>
        <w:t>c、</w:t>
      </w:r>
      <w:r>
        <w:rPr>
          <w:rFonts w:asciiTheme="minorEastAsia" w:hAnsiTheme="minorEastAsia" w:cstheme="majorEastAsia"/>
          <w:color w:val="393939"/>
          <w:kern w:val="0"/>
          <w:sz w:val="24"/>
          <w:szCs w:val="24"/>
          <w:shd w:val="clear" w:color="auto" w:fill="FFFFFF"/>
        </w:rPr>
        <w:t>cloum</w:t>
      </w:r>
    </w:p>
    <w:p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kern w:val="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cstheme="majorEastAsia"/>
          <w:kern w:val="0"/>
          <w:sz w:val="24"/>
          <w:szCs w:val="24"/>
          <w:shd w:val="clear" w:color="auto" w:fill="FFFFFF"/>
        </w:rPr>
        <w:t>d、</w:t>
      </w:r>
      <w:r>
        <w:rPr>
          <w:rFonts w:asciiTheme="minorEastAsia" w:hAnsiTheme="minorEastAsia" w:cstheme="majorEastAsia"/>
          <w:kern w:val="0"/>
          <w:sz w:val="24"/>
          <w:szCs w:val="24"/>
          <w:shd w:val="clear" w:color="auto" w:fill="FFFFFF"/>
        </w:rPr>
        <w:t>name</w:t>
      </w:r>
    </w:p>
    <w:p>
      <w:pPr>
        <w:widowControl/>
        <w:shd w:val="clear" w:color="auto" w:fill="FFFFFF"/>
        <w:ind w:firstLine="420"/>
        <w:jc w:val="left"/>
        <w:textAlignment w:val="top"/>
        <w:rPr>
          <w:rFonts w:asciiTheme="minorEastAsia" w:hAnsiTheme="minorEastAsia" w:cstheme="majorEastAsia"/>
          <w:sz w:val="24"/>
          <w:szCs w:val="24"/>
        </w:rPr>
      </w:pPr>
    </w:p>
    <w:p>
      <w:pPr>
        <w:pStyle w:val="26"/>
        <w:ind w:firstLine="0" w:firstLineChars="0"/>
        <w:rPr>
          <w:rFonts w:asciiTheme="minorEastAsia" w:hAnsiTheme="minorEastAsia" w:cstheme="majorEastAsia"/>
          <w:sz w:val="24"/>
          <w:szCs w:val="24"/>
        </w:rPr>
      </w:pPr>
      <w:r>
        <w:rPr>
          <w:rFonts w:hint="eastAsia" w:asciiTheme="minorEastAsia" w:hAnsiTheme="minorEastAsia" w:cstheme="majorEastAsia"/>
          <w:sz w:val="24"/>
          <w:szCs w:val="24"/>
        </w:rPr>
        <w:t>9 以下哪个是springmvc的处理器适配器（B）</w:t>
      </w:r>
    </w:p>
    <w:p>
      <w:pPr>
        <w:pStyle w:val="26"/>
        <w:ind w:firstLine="480"/>
        <w:rPr>
          <w:rFonts w:asciiTheme="minorEastAsia" w:hAnsiTheme="minorEastAsia" w:cstheme="majorEastAsia"/>
          <w:sz w:val="24"/>
          <w:szCs w:val="24"/>
        </w:rPr>
      </w:pPr>
      <w:r>
        <w:rPr>
          <w:rFonts w:hint="eastAsia" w:asciiTheme="minorEastAsia" w:hAnsiTheme="minorEastAsia" w:cstheme="majorEastAsia"/>
          <w:sz w:val="24"/>
          <w:szCs w:val="24"/>
        </w:rPr>
        <w:t>A、HandlerMapping</w:t>
      </w:r>
    </w:p>
    <w:p>
      <w:pPr>
        <w:pStyle w:val="26"/>
        <w:ind w:firstLine="480"/>
        <w:rPr>
          <w:rFonts w:asciiTheme="minorEastAsia" w:hAnsiTheme="minorEastAsia" w:cstheme="majorEastAsia"/>
          <w:color w:val="FF0000"/>
          <w:sz w:val="24"/>
          <w:szCs w:val="24"/>
        </w:rPr>
      </w:pPr>
      <w:r>
        <w:rPr>
          <w:rFonts w:hint="eastAsia" w:asciiTheme="minorEastAsia" w:hAnsiTheme="minorEastAsia" w:cstheme="majorEastAsia"/>
          <w:color w:val="FF0000"/>
          <w:sz w:val="24"/>
          <w:szCs w:val="24"/>
        </w:rPr>
        <w:t xml:space="preserve">  B、HandlerAdapter</w:t>
      </w:r>
    </w:p>
    <w:p>
      <w:pPr>
        <w:pStyle w:val="26"/>
        <w:ind w:firstLine="480"/>
        <w:rPr>
          <w:rFonts w:asciiTheme="minorEastAsia" w:hAnsiTheme="minorEastAsia" w:cstheme="majorEastAsia"/>
          <w:sz w:val="24"/>
          <w:szCs w:val="24"/>
        </w:rPr>
      </w:pPr>
      <w:r>
        <w:rPr>
          <w:rFonts w:hint="eastAsia" w:asciiTheme="minorEastAsia" w:hAnsiTheme="minorEastAsia" w:cstheme="majorEastAsia"/>
          <w:sz w:val="24"/>
          <w:szCs w:val="24"/>
        </w:rPr>
        <w:t xml:space="preserve">  C、ViewResolver</w:t>
      </w:r>
    </w:p>
    <w:p>
      <w:pPr>
        <w:pStyle w:val="26"/>
        <w:ind w:firstLineChars="0"/>
        <w:rPr>
          <w:rFonts w:asciiTheme="minorEastAsia" w:hAnsiTheme="minorEastAsia" w:cstheme="majorEastAsia"/>
          <w:color w:val="FF0000"/>
          <w:sz w:val="24"/>
          <w:szCs w:val="24"/>
        </w:rPr>
      </w:pPr>
      <w:r>
        <w:rPr>
          <w:rFonts w:hint="eastAsia" w:asciiTheme="minorEastAsia" w:hAnsiTheme="minorEastAsia" w:cstheme="majorEastAsia"/>
          <w:sz w:val="24"/>
          <w:szCs w:val="24"/>
        </w:rPr>
        <w:t xml:space="preserve">  D、DispatcherServlet</w:t>
      </w:r>
    </w:p>
    <w:p>
      <w:pPr>
        <w:pStyle w:val="26"/>
        <w:ind w:firstLine="0" w:firstLineChars="0"/>
        <w:rPr>
          <w:rFonts w:asciiTheme="minorEastAsia" w:hAnsiTheme="minorEastAsia" w:cstheme="majorEastAsia"/>
          <w:color w:val="393939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cstheme="majorEastAsia"/>
          <w:color w:val="333333"/>
          <w:sz w:val="24"/>
          <w:szCs w:val="24"/>
          <w:shd w:val="clear" w:color="auto" w:fill="FFFFFF"/>
        </w:rPr>
        <w:t>10</w:t>
      </w:r>
      <w:r>
        <w:rPr>
          <w:rFonts w:asciiTheme="minorEastAsia" w:hAnsiTheme="minorEastAsia" w:cstheme="majorEastAsia"/>
          <w:color w:val="393939"/>
          <w:sz w:val="24"/>
          <w:szCs w:val="24"/>
          <w:shd w:val="clear" w:color="auto" w:fill="FFFFFF"/>
        </w:rPr>
        <w:t xml:space="preserve"> </w:t>
      </w:r>
      <w:r>
        <w:rPr>
          <w:rFonts w:hint="eastAsia" w:asciiTheme="minorEastAsia" w:hAnsiTheme="minorEastAsia" w:cstheme="majorEastAsia"/>
          <w:color w:val="393939"/>
          <w:sz w:val="24"/>
          <w:szCs w:val="24"/>
          <w:shd w:val="clear" w:color="auto" w:fill="FFFFFF"/>
        </w:rPr>
        <w:t>springmvc基于注解开发时，需要在编写的Controller的方法上一定要添加什么注解</w:t>
      </w:r>
      <w:r>
        <w:rPr>
          <w:rFonts w:hint="eastAsia" w:asciiTheme="minorEastAsia" w:hAnsiTheme="minorEastAsia" w:cstheme="majorEastAsia"/>
          <w:color w:val="FF0000"/>
          <w:sz w:val="24"/>
          <w:szCs w:val="24"/>
          <w:shd w:val="clear" w:color="auto" w:fill="FFFFFF"/>
        </w:rPr>
        <w:t>（B）</w:t>
      </w:r>
    </w:p>
    <w:p>
      <w:pPr>
        <w:pStyle w:val="26"/>
        <w:ind w:firstLineChars="0"/>
        <w:rPr>
          <w:rFonts w:asciiTheme="minorEastAsia" w:hAnsiTheme="minorEastAsia" w:cstheme="majorEastAsia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cstheme="majorEastAsia"/>
          <w:sz w:val="24"/>
          <w:szCs w:val="24"/>
          <w:shd w:val="clear" w:color="auto" w:fill="FFFFFF"/>
        </w:rPr>
        <w:t>a、@Controller</w:t>
      </w:r>
    </w:p>
    <w:p>
      <w:pPr>
        <w:pStyle w:val="26"/>
        <w:ind w:firstLineChars="0"/>
        <w:rPr>
          <w:rFonts w:asciiTheme="minorEastAsia" w:hAnsiTheme="minorEastAsia" w:cstheme="majorEastAsia"/>
          <w:color w:val="FF000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cstheme="majorEastAsia"/>
          <w:color w:val="FF0000"/>
          <w:sz w:val="24"/>
          <w:szCs w:val="24"/>
          <w:shd w:val="clear" w:color="auto" w:fill="FFFFFF"/>
        </w:rPr>
        <w:t>b、@RequestMapping</w:t>
      </w:r>
    </w:p>
    <w:p>
      <w:pPr>
        <w:pStyle w:val="26"/>
        <w:ind w:firstLineChars="0"/>
        <w:rPr>
          <w:rFonts w:asciiTheme="minorEastAsia" w:hAnsiTheme="minorEastAsia" w:cstheme="majorEastAsia"/>
          <w:color w:val="393939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cstheme="majorEastAsia"/>
          <w:color w:val="393939"/>
          <w:sz w:val="24"/>
          <w:szCs w:val="24"/>
          <w:shd w:val="clear" w:color="auto" w:fill="FFFFFF"/>
        </w:rPr>
        <w:t>c、@RequestParam</w:t>
      </w:r>
    </w:p>
    <w:p>
      <w:pPr>
        <w:pStyle w:val="26"/>
        <w:ind w:firstLineChars="0"/>
        <w:rPr>
          <w:rFonts w:asciiTheme="minorEastAsia" w:hAnsiTheme="minorEastAsia" w:cstheme="majorEastAsia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cstheme="majorEastAsia"/>
          <w:sz w:val="24"/>
          <w:szCs w:val="24"/>
          <w:shd w:val="clear" w:color="auto" w:fill="FFFFFF"/>
        </w:rPr>
        <w:t>d、@RequestBody</w:t>
      </w:r>
    </w:p>
    <w:p>
      <w:pPr>
        <w:pStyle w:val="26"/>
        <w:ind w:firstLineChars="0"/>
        <w:rPr>
          <w:rFonts w:asciiTheme="minorEastAsia" w:hAnsiTheme="minorEastAsia" w:cstheme="majorEastAsia"/>
          <w:color w:val="393939"/>
          <w:sz w:val="24"/>
          <w:szCs w:val="24"/>
          <w:shd w:val="clear" w:color="auto" w:fill="FFFFFF"/>
        </w:rPr>
      </w:pPr>
    </w:p>
    <w:p>
      <w:pPr>
        <w:pStyle w:val="26"/>
        <w:ind w:firstLine="0" w:firstLineChars="0"/>
        <w:rPr>
          <w:rFonts w:asciiTheme="minorEastAsia" w:hAnsiTheme="minorEastAsia" w:cstheme="majorEastAsia"/>
          <w:color w:val="393939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cstheme="majorEastAsia"/>
          <w:color w:val="393939"/>
          <w:sz w:val="24"/>
          <w:szCs w:val="24"/>
          <w:shd w:val="clear" w:color="auto" w:fill="FFFFFF"/>
        </w:rPr>
        <w:t>11springmvc的RESTful风格中的URL中，能够完成参数绑定的注解是（B）</w:t>
      </w:r>
    </w:p>
    <w:p>
      <w:pPr>
        <w:pStyle w:val="26"/>
        <w:ind w:firstLineChars="0"/>
        <w:rPr>
          <w:rFonts w:asciiTheme="minorEastAsia" w:hAnsiTheme="minorEastAsia" w:cstheme="majorEastAsia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cstheme="majorEastAsia"/>
          <w:sz w:val="24"/>
          <w:szCs w:val="24"/>
          <w:shd w:val="clear" w:color="auto" w:fill="FFFFFF"/>
        </w:rPr>
        <w:t>a、@Controller</w:t>
      </w:r>
    </w:p>
    <w:p>
      <w:pPr>
        <w:pStyle w:val="26"/>
        <w:ind w:firstLineChars="0"/>
        <w:rPr>
          <w:rFonts w:asciiTheme="minorEastAsia" w:hAnsiTheme="minorEastAsia" w:cstheme="majorEastAsia"/>
          <w:color w:val="FF000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cstheme="majorEastAsia"/>
          <w:color w:val="FF0000"/>
          <w:sz w:val="24"/>
          <w:szCs w:val="24"/>
          <w:shd w:val="clear" w:color="auto" w:fill="FFFFFF"/>
        </w:rPr>
        <w:t>b、@</w:t>
      </w:r>
      <w:r>
        <w:t xml:space="preserve"> </w:t>
      </w:r>
      <w:r>
        <w:rPr>
          <w:rFonts w:asciiTheme="minorEastAsia" w:hAnsiTheme="minorEastAsia" w:cstheme="majorEastAsia"/>
          <w:color w:val="FF0000"/>
          <w:sz w:val="24"/>
          <w:szCs w:val="24"/>
          <w:shd w:val="clear" w:color="auto" w:fill="FFFFFF"/>
        </w:rPr>
        <w:t>PathVariable</w:t>
      </w:r>
    </w:p>
    <w:p>
      <w:pPr>
        <w:pStyle w:val="26"/>
        <w:ind w:firstLineChars="0"/>
        <w:rPr>
          <w:rFonts w:asciiTheme="minorEastAsia" w:hAnsiTheme="minorEastAsia" w:cstheme="majorEastAsia"/>
          <w:color w:val="393939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cstheme="majorEastAsia"/>
          <w:color w:val="393939"/>
          <w:sz w:val="24"/>
          <w:szCs w:val="24"/>
          <w:shd w:val="clear" w:color="auto" w:fill="FFFFFF"/>
        </w:rPr>
        <w:t>c、@RequestParam</w:t>
      </w:r>
    </w:p>
    <w:p>
      <w:pPr>
        <w:pStyle w:val="26"/>
        <w:ind w:firstLineChars="0"/>
        <w:rPr>
          <w:rFonts w:asciiTheme="minorEastAsia" w:hAnsiTheme="minorEastAsia" w:cstheme="majorEastAsia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cstheme="majorEastAsia"/>
          <w:sz w:val="24"/>
          <w:szCs w:val="24"/>
          <w:shd w:val="clear" w:color="auto" w:fill="FFFFFF"/>
        </w:rPr>
        <w:t>d、@RequestBody</w:t>
      </w:r>
    </w:p>
    <w:p>
      <w:pPr>
        <w:pStyle w:val="26"/>
        <w:ind w:firstLineChars="0"/>
        <w:rPr>
          <w:rFonts w:asciiTheme="minorEastAsia" w:hAnsiTheme="minorEastAsia" w:cstheme="majorEastAsia"/>
          <w:color w:val="393939"/>
          <w:sz w:val="24"/>
          <w:szCs w:val="24"/>
          <w:shd w:val="clear" w:color="auto" w:fill="FFFFFF"/>
        </w:rPr>
      </w:pPr>
    </w:p>
    <w:p>
      <w:pPr>
        <w:pStyle w:val="26"/>
        <w:ind w:firstLine="0" w:firstLineChars="0"/>
        <w:rPr>
          <w:rFonts w:asciiTheme="minorEastAsia" w:hAnsiTheme="minorEastAsia" w:cstheme="majorEastAsia"/>
          <w:sz w:val="24"/>
          <w:szCs w:val="24"/>
        </w:rPr>
      </w:pPr>
      <w:r>
        <w:rPr>
          <w:rFonts w:hint="eastAsia" w:asciiTheme="minorEastAsia" w:hAnsiTheme="minorEastAsia" w:cstheme="majorEastAsia"/>
          <w:sz w:val="24"/>
          <w:szCs w:val="24"/>
        </w:rPr>
        <w:t>12 springmvc在与json交互过程中，需要添加的jar包是</w:t>
      </w:r>
      <w:r>
        <w:rPr>
          <w:rFonts w:hint="eastAsia" w:asciiTheme="minorEastAsia" w:hAnsiTheme="minorEastAsia" w:cstheme="majorEastAsia"/>
          <w:color w:val="FF0000"/>
          <w:sz w:val="24"/>
          <w:szCs w:val="24"/>
        </w:rPr>
        <w:t>（a）</w:t>
      </w:r>
    </w:p>
    <w:p>
      <w:pPr>
        <w:pStyle w:val="26"/>
        <w:ind w:firstLineChars="0"/>
        <w:rPr>
          <w:rFonts w:asciiTheme="minorEastAsia" w:hAnsiTheme="minorEastAsia" w:cstheme="majorEastAsia"/>
          <w:color w:val="FF000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cstheme="majorEastAsia"/>
          <w:color w:val="FF0000"/>
          <w:sz w:val="24"/>
          <w:szCs w:val="24"/>
          <w:shd w:val="clear" w:color="auto" w:fill="FFFFFF"/>
        </w:rPr>
        <w:t>a、Jackson的jar以及相关依赖</w:t>
      </w:r>
    </w:p>
    <w:p>
      <w:pPr>
        <w:pStyle w:val="26"/>
        <w:ind w:firstLineChars="0"/>
        <w:rPr>
          <w:rFonts w:asciiTheme="minorEastAsia" w:hAnsiTheme="minorEastAsia" w:cstheme="majorEastAsia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cstheme="majorEastAsia"/>
          <w:sz w:val="24"/>
          <w:szCs w:val="24"/>
          <w:shd w:val="clear" w:color="auto" w:fill="FFFFFF"/>
        </w:rPr>
        <w:t>b、fastjson的jar以及相关依赖</w:t>
      </w:r>
    </w:p>
    <w:p>
      <w:pPr>
        <w:pStyle w:val="26"/>
        <w:ind w:firstLineChars="0"/>
        <w:rPr>
          <w:rFonts w:asciiTheme="minorEastAsia" w:hAnsiTheme="minorEastAsia" w:cstheme="majorEastAsia"/>
          <w:color w:val="393939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cstheme="majorEastAsia"/>
          <w:color w:val="393939"/>
          <w:sz w:val="24"/>
          <w:szCs w:val="24"/>
          <w:shd w:val="clear" w:color="auto" w:fill="FFFFFF"/>
        </w:rPr>
        <w:t>c、阿里的dubbo框架中的fastjson以及相关依赖</w:t>
      </w:r>
    </w:p>
    <w:p>
      <w:pPr>
        <w:pStyle w:val="26"/>
        <w:ind w:firstLineChars="0"/>
        <w:rPr>
          <w:rFonts w:asciiTheme="minorEastAsia" w:hAnsiTheme="minorEastAsia" w:cstheme="majorEastAsia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cstheme="majorEastAsia"/>
          <w:sz w:val="24"/>
          <w:szCs w:val="24"/>
          <w:shd w:val="clear" w:color="auto" w:fill="FFFFFF"/>
        </w:rPr>
        <w:t>d、org</w:t>
      </w:r>
      <w:r>
        <w:rPr>
          <w:rFonts w:asciiTheme="minorEastAsia" w:hAnsiTheme="minorEastAsia" w:cstheme="majorEastAsia"/>
          <w:sz w:val="24"/>
          <w:szCs w:val="24"/>
          <w:shd w:val="clear" w:color="auto" w:fill="FFFFFF"/>
        </w:rPr>
        <w:t>.json</w:t>
      </w:r>
      <w:r>
        <w:rPr>
          <w:rFonts w:hint="eastAsia" w:asciiTheme="minorEastAsia" w:hAnsiTheme="minorEastAsia" w:cstheme="majorEastAsia"/>
          <w:sz w:val="24"/>
          <w:szCs w:val="24"/>
          <w:shd w:val="clear" w:color="auto" w:fill="FFFFFF"/>
        </w:rPr>
        <w:t>的jar</w:t>
      </w:r>
    </w:p>
    <w:p>
      <w:pPr>
        <w:pStyle w:val="26"/>
        <w:ind w:firstLine="400" w:firstLineChars="0"/>
        <w:rPr>
          <w:rFonts w:asciiTheme="minorEastAsia" w:hAnsiTheme="minorEastAsia" w:cstheme="majorEastAsia"/>
          <w:sz w:val="24"/>
          <w:szCs w:val="24"/>
        </w:rPr>
      </w:pPr>
    </w:p>
    <w:p>
      <w:pPr>
        <w:pStyle w:val="26"/>
        <w:ind w:firstLine="0" w:firstLineChars="0"/>
        <w:rPr>
          <w:rFonts w:asciiTheme="minorEastAsia" w:hAnsiTheme="minorEastAsia" w:cstheme="majorEastAsia"/>
          <w:sz w:val="24"/>
          <w:szCs w:val="24"/>
        </w:rPr>
      </w:pPr>
      <w:r>
        <w:rPr>
          <w:rFonts w:hint="eastAsia" w:asciiTheme="minorEastAsia" w:hAnsiTheme="minorEastAsia" w:cstheme="majorEastAsia"/>
          <w:sz w:val="24"/>
          <w:szCs w:val="24"/>
        </w:rPr>
        <w:t>13 springmvc在与json交互过程中，将对象转成json并用于页面解析，该C</w:t>
      </w:r>
      <w:r>
        <w:rPr>
          <w:rFonts w:asciiTheme="minorEastAsia" w:hAnsiTheme="minorEastAsia" w:cstheme="majorEastAsia"/>
          <w:sz w:val="24"/>
          <w:szCs w:val="24"/>
        </w:rPr>
        <w:t>o</w:t>
      </w:r>
      <w:r>
        <w:rPr>
          <w:rFonts w:hint="eastAsia" w:asciiTheme="minorEastAsia" w:hAnsiTheme="minorEastAsia" w:cstheme="majorEastAsia"/>
          <w:sz w:val="24"/>
          <w:szCs w:val="24"/>
        </w:rPr>
        <w:t>ntroller方法返回值是什么类型（c）</w:t>
      </w:r>
    </w:p>
    <w:p>
      <w:pPr>
        <w:pStyle w:val="26"/>
        <w:ind w:firstLineChars="0"/>
        <w:rPr>
          <w:rFonts w:asciiTheme="minorEastAsia" w:hAnsiTheme="minorEastAsia" w:cstheme="majorEastAsia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cstheme="majorEastAsia"/>
          <w:sz w:val="24"/>
          <w:szCs w:val="24"/>
          <w:shd w:val="clear" w:color="auto" w:fill="FFFFFF"/>
        </w:rPr>
        <w:t>a、String</w:t>
      </w:r>
    </w:p>
    <w:p>
      <w:pPr>
        <w:pStyle w:val="26"/>
        <w:ind w:firstLineChars="0"/>
        <w:rPr>
          <w:rFonts w:asciiTheme="minorEastAsia" w:hAnsiTheme="minorEastAsia" w:cstheme="majorEastAsia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cstheme="majorEastAsia"/>
          <w:sz w:val="24"/>
          <w:szCs w:val="24"/>
          <w:shd w:val="clear" w:color="auto" w:fill="FFFFFF"/>
        </w:rPr>
        <w:t>b、ModelAndView</w:t>
      </w:r>
    </w:p>
    <w:p>
      <w:pPr>
        <w:pStyle w:val="26"/>
        <w:ind w:firstLineChars="0"/>
        <w:rPr>
          <w:rFonts w:asciiTheme="minorEastAsia" w:hAnsiTheme="minorEastAsia" w:cstheme="majorEastAsia"/>
          <w:color w:val="FF000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cstheme="majorEastAsia"/>
          <w:color w:val="FF0000"/>
          <w:sz w:val="24"/>
          <w:szCs w:val="24"/>
          <w:shd w:val="clear" w:color="auto" w:fill="FFFFFF"/>
        </w:rPr>
        <w:t>c、Object</w:t>
      </w:r>
    </w:p>
    <w:p>
      <w:pPr>
        <w:pStyle w:val="26"/>
        <w:ind w:firstLineChars="0"/>
        <w:rPr>
          <w:rFonts w:asciiTheme="minorEastAsia" w:hAnsiTheme="minorEastAsia" w:cstheme="majorEastAsia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cstheme="majorEastAsia"/>
          <w:sz w:val="24"/>
          <w:szCs w:val="24"/>
          <w:shd w:val="clear" w:color="auto" w:fill="FFFFFF"/>
        </w:rPr>
        <w:t>d、void</w:t>
      </w:r>
    </w:p>
    <w:p>
      <w:pPr>
        <w:pStyle w:val="26"/>
        <w:ind w:firstLine="400" w:firstLineChars="0"/>
        <w:rPr>
          <w:rFonts w:asciiTheme="minorEastAsia" w:hAnsiTheme="minorEastAsia" w:cstheme="majorEastAsia"/>
          <w:sz w:val="24"/>
          <w:szCs w:val="24"/>
        </w:rPr>
      </w:pPr>
    </w:p>
    <w:p>
      <w:pPr>
        <w:pStyle w:val="26"/>
        <w:ind w:firstLine="0" w:firstLineChars="0"/>
        <w:rPr>
          <w:rFonts w:cs="宋体" w:asciiTheme="minorEastAsia" w:hAnsiTheme="minorEastAsia"/>
          <w:sz w:val="24"/>
          <w:szCs w:val="24"/>
        </w:rPr>
      </w:pPr>
      <w:r>
        <w:rPr>
          <w:rFonts w:hint="eastAsia" w:asciiTheme="minorEastAsia" w:hAnsiTheme="minorEastAsia" w:cstheme="majorEastAsia"/>
          <w:sz w:val="24"/>
          <w:szCs w:val="24"/>
        </w:rPr>
        <w:t>14</w:t>
      </w:r>
      <w:r>
        <w:rPr>
          <w:rFonts w:hint="eastAsia" w:cs="宋体" w:asciiTheme="minorEastAsia" w:hAnsiTheme="minorEastAsia"/>
          <w:sz w:val="24"/>
          <w:szCs w:val="24"/>
        </w:rPr>
        <w:t xml:space="preserve"> 以下关于springMVC支持的RESTful描述正确的是 (D)</w:t>
      </w:r>
    </w:p>
    <w:p>
      <w:pPr>
        <w:numPr>
          <w:ilvl w:val="0"/>
          <w:numId w:val="7"/>
        </w:numPr>
        <w:rPr>
          <w:rFonts w:cs="宋体" w:asciiTheme="minorEastAsia" w:hAnsiTheme="minorEastAsia"/>
          <w:sz w:val="24"/>
          <w:szCs w:val="24"/>
        </w:rPr>
      </w:pPr>
      <w:r>
        <w:rPr>
          <w:rFonts w:hint="eastAsia" w:cs="宋体" w:asciiTheme="minorEastAsia" w:hAnsiTheme="minorEastAsia"/>
          <w:sz w:val="24"/>
          <w:szCs w:val="24"/>
        </w:rPr>
        <w:t>RESTful是架构，</w:t>
      </w:r>
    </w:p>
    <w:p>
      <w:pPr>
        <w:numPr>
          <w:ilvl w:val="0"/>
          <w:numId w:val="7"/>
        </w:numPr>
        <w:rPr>
          <w:rFonts w:cs="宋体" w:asciiTheme="minorEastAsia" w:hAnsiTheme="minorEastAsia"/>
          <w:sz w:val="24"/>
          <w:szCs w:val="24"/>
        </w:rPr>
      </w:pPr>
      <w:r>
        <w:rPr>
          <w:rFonts w:hint="eastAsia" w:cs="宋体" w:asciiTheme="minorEastAsia" w:hAnsiTheme="minorEastAsia"/>
          <w:sz w:val="24"/>
          <w:szCs w:val="24"/>
        </w:rPr>
        <w:t>RESTful中，不需要对静态资源放行</w:t>
      </w:r>
    </w:p>
    <w:p>
      <w:pPr>
        <w:numPr>
          <w:ilvl w:val="0"/>
          <w:numId w:val="7"/>
        </w:numPr>
        <w:rPr>
          <w:rFonts w:cs="宋体" w:asciiTheme="minorEastAsia" w:hAnsiTheme="minorEastAsia"/>
          <w:sz w:val="24"/>
          <w:szCs w:val="24"/>
        </w:rPr>
      </w:pPr>
      <w:r>
        <w:rPr>
          <w:rFonts w:hint="eastAsia" w:cs="宋体" w:asciiTheme="minorEastAsia" w:hAnsiTheme="minorEastAsia"/>
          <w:sz w:val="24"/>
          <w:szCs w:val="24"/>
        </w:rPr>
        <w:t>配置RESTful，需要在web.xml中配置：/*</w:t>
      </w:r>
    </w:p>
    <w:p>
      <w:pPr>
        <w:numPr>
          <w:ilvl w:val="0"/>
          <w:numId w:val="7"/>
        </w:numPr>
        <w:rPr>
          <w:rFonts w:cs="宋体" w:asciiTheme="minorEastAsia" w:hAnsiTheme="minorEastAsia"/>
          <w:color w:val="FF0000"/>
          <w:sz w:val="24"/>
          <w:szCs w:val="24"/>
        </w:rPr>
      </w:pPr>
      <w:r>
        <w:rPr>
          <w:rFonts w:hint="eastAsia" w:cs="宋体" w:asciiTheme="minorEastAsia" w:hAnsiTheme="minorEastAsia"/>
          <w:color w:val="FF0000"/>
          <w:sz w:val="24"/>
          <w:szCs w:val="24"/>
        </w:rPr>
        <w:t>请求的URL中的参数绑定到Controller方法形参中，需要在该形参前添加</w:t>
      </w:r>
      <w:r>
        <w:rPr>
          <w:rFonts w:hint="eastAsia" w:asciiTheme="minorEastAsia" w:hAnsiTheme="minorEastAsia" w:cstheme="majorEastAsia"/>
          <w:color w:val="FF0000"/>
          <w:sz w:val="24"/>
          <w:szCs w:val="24"/>
          <w:shd w:val="clear" w:color="auto" w:fill="FFFFFF"/>
        </w:rPr>
        <w:t>@</w:t>
      </w:r>
      <w:r>
        <w:rPr>
          <w:rFonts w:asciiTheme="minorEastAsia" w:hAnsiTheme="minorEastAsia" w:cstheme="majorEastAsia"/>
          <w:color w:val="FF0000"/>
          <w:sz w:val="24"/>
          <w:szCs w:val="24"/>
          <w:shd w:val="clear" w:color="auto" w:fill="FFFFFF"/>
        </w:rPr>
        <w:t>PathVariable</w:t>
      </w:r>
      <w:r>
        <w:rPr>
          <w:rFonts w:hint="eastAsia" w:asciiTheme="minorEastAsia" w:hAnsiTheme="minorEastAsia" w:cstheme="majorEastAsia"/>
          <w:color w:val="FF0000"/>
          <w:sz w:val="24"/>
          <w:szCs w:val="24"/>
          <w:shd w:val="clear" w:color="auto" w:fill="FFFFFF"/>
        </w:rPr>
        <w:t>注解</w:t>
      </w:r>
    </w:p>
    <w:p>
      <w:pPr>
        <w:ind w:left="360"/>
        <w:rPr>
          <w:rFonts w:cs="宋体" w:asciiTheme="minorEastAsia" w:hAnsiTheme="minorEastAsia"/>
          <w:sz w:val="24"/>
          <w:szCs w:val="24"/>
        </w:rPr>
      </w:pPr>
    </w:p>
    <w:p>
      <w:pPr>
        <w:pStyle w:val="26"/>
        <w:ind w:firstLine="0" w:firstLineChars="0"/>
        <w:rPr>
          <w:rFonts w:cs="宋体" w:asciiTheme="minorEastAsia" w:hAnsiTheme="minorEastAsia"/>
          <w:sz w:val="24"/>
          <w:szCs w:val="24"/>
        </w:rPr>
      </w:pPr>
      <w:r>
        <w:rPr>
          <w:rFonts w:hint="eastAsia" w:asciiTheme="minorEastAsia" w:hAnsiTheme="minorEastAsia" w:cstheme="majorEastAsia"/>
          <w:sz w:val="24"/>
          <w:szCs w:val="24"/>
        </w:rPr>
        <w:t xml:space="preserve">15 </w:t>
      </w:r>
      <w:r>
        <w:rPr>
          <w:rFonts w:hint="eastAsia" w:cs="宋体" w:asciiTheme="minorEastAsia" w:hAnsiTheme="minorEastAsia"/>
          <w:sz w:val="24"/>
          <w:szCs w:val="24"/>
        </w:rPr>
        <w:t>关于mybatis映射文件select标签中的resultType与resultMap描述错误的是</w:t>
      </w:r>
      <w:r>
        <w:rPr>
          <w:rFonts w:hint="eastAsia" w:cs="宋体" w:asciiTheme="minorEastAsia" w:hAnsiTheme="minorEastAsia"/>
          <w:color w:val="FF0000"/>
          <w:sz w:val="24"/>
          <w:szCs w:val="24"/>
        </w:rPr>
        <w:t xml:space="preserve"> (D)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cs="宋体" w:asciiTheme="minorEastAsia" w:hAnsiTheme="minorEastAsia"/>
          <w:sz w:val="24"/>
          <w:szCs w:val="24"/>
        </w:rPr>
        <w:t>A</w:t>
      </w:r>
      <w:bookmarkStart w:id="0" w:name="OLE_LINK75"/>
      <w:bookmarkStart w:id="1" w:name="OLE_LINK76"/>
      <w:r>
        <w:rPr>
          <w:rFonts w:hint="eastAsia" w:cs="宋体" w:asciiTheme="minorEastAsia" w:hAnsiTheme="minorEastAsia"/>
          <w:sz w:val="24"/>
          <w:szCs w:val="24"/>
        </w:rPr>
        <w:t>、resultType要求查询的sql语句列明与返回的pojo的属性名称一致</w:t>
      </w:r>
      <w:r>
        <w:rPr>
          <w:rFonts w:asciiTheme="minorEastAsia" w:hAnsiTheme="minorEastAsia"/>
          <w:sz w:val="24"/>
          <w:szCs w:val="24"/>
        </w:rPr>
        <w:t xml:space="preserve"> </w:t>
      </w:r>
    </w:p>
    <w:bookmarkEnd w:id="0"/>
    <w:bookmarkEnd w:id="1"/>
    <w:p>
      <w:pPr>
        <w:ind w:left="420" w:leftChars="200"/>
        <w:rPr>
          <w:rFonts w:asciiTheme="minorEastAsia" w:hAnsiTheme="minorEastAsia"/>
          <w:sz w:val="24"/>
          <w:szCs w:val="24"/>
        </w:rPr>
      </w:pPr>
      <w:r>
        <w:rPr>
          <w:rFonts w:hint="eastAsia" w:cs="宋体" w:asciiTheme="minorEastAsia" w:hAnsiTheme="minorEastAsia"/>
          <w:sz w:val="24"/>
          <w:szCs w:val="24"/>
        </w:rPr>
        <w:t>B、resultMap对查询的sql语句列明与返回的pojo的属性名称可以不一致</w:t>
      </w:r>
    </w:p>
    <w:p>
      <w:pPr>
        <w:ind w:left="420" w:leftChars="200"/>
        <w:rPr>
          <w:rFonts w:asciiTheme="minorEastAsia" w:hAnsiTheme="minorEastAsia"/>
          <w:sz w:val="24"/>
          <w:szCs w:val="24"/>
        </w:rPr>
      </w:pPr>
      <w:r>
        <w:rPr>
          <w:rFonts w:hint="eastAsia" w:cs="宋体" w:asciiTheme="minorEastAsia" w:hAnsiTheme="minorEastAsia"/>
          <w:sz w:val="24"/>
          <w:szCs w:val="24"/>
        </w:rPr>
        <w:t>C、resultMap可以完成高级映射</w:t>
      </w:r>
    </w:p>
    <w:p>
      <w:pPr>
        <w:ind w:left="420" w:leftChars="200"/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cs="宋体" w:asciiTheme="minorEastAsia" w:hAnsiTheme="minorEastAsia"/>
          <w:color w:val="FF0000"/>
          <w:sz w:val="24"/>
          <w:szCs w:val="24"/>
        </w:rPr>
        <w:t>D、都是指定返回值的，没有区别</w:t>
      </w:r>
    </w:p>
    <w:p>
      <w:pPr>
        <w:pStyle w:val="26"/>
        <w:ind w:firstLine="0" w:firstLineChars="0"/>
        <w:rPr>
          <w:rFonts w:asciiTheme="minorEastAsia" w:hAnsiTheme="minorEastAsia" w:cstheme="majorEastAsia"/>
          <w:sz w:val="24"/>
          <w:szCs w:val="24"/>
        </w:rPr>
      </w:pPr>
    </w:p>
    <w:p>
      <w:pPr>
        <w:pStyle w:val="26"/>
        <w:ind w:firstLine="0" w:firstLineChars="0"/>
        <w:rPr>
          <w:rFonts w:cs="宋体" w:asciiTheme="minorEastAsia" w:hAnsiTheme="minorEastAsia"/>
          <w:sz w:val="24"/>
          <w:szCs w:val="24"/>
        </w:rPr>
      </w:pPr>
      <w:r>
        <w:rPr>
          <w:rFonts w:hint="eastAsia" w:asciiTheme="minorEastAsia" w:hAnsiTheme="minorEastAsia" w:cstheme="majorEastAsia"/>
          <w:sz w:val="24"/>
          <w:szCs w:val="24"/>
        </w:rPr>
        <w:t>16</w:t>
      </w:r>
      <w:r>
        <w:rPr>
          <w:rFonts w:hint="eastAsia" w:cs="宋体" w:asciiTheme="minorEastAsia" w:hAnsiTheme="minorEastAsia"/>
          <w:sz w:val="24"/>
          <w:szCs w:val="24"/>
        </w:rPr>
        <w:t xml:space="preserve"> Lucene中用于封装域的对象是</w:t>
      </w:r>
      <w:r>
        <w:rPr>
          <w:rFonts w:hint="eastAsia" w:cs="宋体" w:asciiTheme="minorEastAsia" w:hAnsiTheme="minorEastAsia"/>
          <w:color w:val="FF0000"/>
          <w:sz w:val="24"/>
          <w:szCs w:val="24"/>
        </w:rPr>
        <w:t xml:space="preserve"> (A)</w:t>
      </w:r>
    </w:p>
    <w:p>
      <w:pPr>
        <w:numPr>
          <w:ilvl w:val="0"/>
          <w:numId w:val="8"/>
        </w:numPr>
        <w:ind w:left="210" w:leftChars="100"/>
        <w:rPr>
          <w:rFonts w:cs="宋体" w:asciiTheme="minorEastAsia" w:hAnsiTheme="minorEastAsia"/>
          <w:color w:val="FF0000"/>
          <w:sz w:val="24"/>
          <w:szCs w:val="24"/>
        </w:rPr>
      </w:pPr>
      <w:r>
        <w:rPr>
          <w:rFonts w:hint="eastAsia" w:cs="宋体" w:asciiTheme="minorEastAsia" w:hAnsiTheme="minorEastAsia"/>
          <w:color w:val="FF0000"/>
          <w:sz w:val="24"/>
          <w:szCs w:val="24"/>
        </w:rPr>
        <w:t>Document</w:t>
      </w:r>
    </w:p>
    <w:p>
      <w:pPr>
        <w:numPr>
          <w:ilvl w:val="0"/>
          <w:numId w:val="8"/>
        </w:numPr>
        <w:ind w:left="210" w:leftChars="100"/>
        <w:rPr>
          <w:rFonts w:cs="宋体" w:asciiTheme="minorEastAsia" w:hAnsiTheme="minorEastAsia"/>
          <w:sz w:val="24"/>
          <w:szCs w:val="24"/>
        </w:rPr>
      </w:pPr>
      <w:r>
        <w:rPr>
          <w:rFonts w:hint="eastAsia" w:cs="宋体" w:asciiTheme="minorEastAsia" w:hAnsiTheme="minorEastAsia"/>
          <w:sz w:val="24"/>
          <w:szCs w:val="24"/>
        </w:rPr>
        <w:t>IndexWriter</w:t>
      </w:r>
    </w:p>
    <w:p>
      <w:pPr>
        <w:numPr>
          <w:ilvl w:val="0"/>
          <w:numId w:val="8"/>
        </w:numPr>
        <w:ind w:left="210" w:leftChars="100"/>
        <w:rPr>
          <w:rFonts w:cs="宋体" w:asciiTheme="minorEastAsia" w:hAnsiTheme="minorEastAsia"/>
          <w:sz w:val="24"/>
          <w:szCs w:val="24"/>
        </w:rPr>
      </w:pPr>
      <w:r>
        <w:rPr>
          <w:rFonts w:hint="eastAsia" w:cs="宋体" w:asciiTheme="minorEastAsia" w:hAnsiTheme="minorEastAsia"/>
          <w:sz w:val="24"/>
          <w:szCs w:val="24"/>
        </w:rPr>
        <w:t>IndexWriterConfig</w:t>
      </w:r>
    </w:p>
    <w:p>
      <w:pPr>
        <w:numPr>
          <w:ilvl w:val="0"/>
          <w:numId w:val="8"/>
        </w:numPr>
        <w:ind w:left="210" w:leftChars="100"/>
        <w:rPr>
          <w:rFonts w:cs="宋体" w:asciiTheme="minorEastAsia" w:hAnsiTheme="minorEastAsia"/>
          <w:sz w:val="24"/>
          <w:szCs w:val="24"/>
        </w:rPr>
      </w:pPr>
      <w:r>
        <w:rPr>
          <w:rFonts w:hint="eastAsia" w:cs="宋体" w:asciiTheme="minorEastAsia" w:hAnsiTheme="minorEastAsia"/>
          <w:sz w:val="24"/>
          <w:szCs w:val="24"/>
        </w:rPr>
        <w:t>SolrInputDocument</w:t>
      </w:r>
    </w:p>
    <w:p>
      <w:pPr>
        <w:pStyle w:val="26"/>
        <w:ind w:firstLine="0" w:firstLineChars="0"/>
        <w:rPr>
          <w:rFonts w:asciiTheme="minorEastAsia" w:hAnsiTheme="minorEastAsia" w:cstheme="majorEastAsia"/>
          <w:sz w:val="24"/>
          <w:szCs w:val="24"/>
        </w:rPr>
      </w:pPr>
    </w:p>
    <w:p>
      <w:pPr>
        <w:pStyle w:val="26"/>
        <w:ind w:firstLine="0" w:firstLineChars="0"/>
        <w:rPr>
          <w:rFonts w:cs="宋体" w:asciiTheme="minorEastAsia" w:hAnsiTheme="minorEastAsia"/>
          <w:sz w:val="24"/>
          <w:szCs w:val="24"/>
        </w:rPr>
      </w:pPr>
      <w:r>
        <w:rPr>
          <w:rFonts w:hint="eastAsia" w:asciiTheme="minorEastAsia" w:hAnsiTheme="minorEastAsia" w:cstheme="majorEastAsia"/>
          <w:sz w:val="24"/>
          <w:szCs w:val="24"/>
        </w:rPr>
        <w:t xml:space="preserve">17 </w:t>
      </w:r>
      <w:r>
        <w:rPr>
          <w:rFonts w:hint="eastAsia" w:cs="宋体" w:asciiTheme="minorEastAsia" w:hAnsiTheme="minorEastAsia"/>
          <w:sz w:val="24"/>
          <w:szCs w:val="24"/>
        </w:rPr>
        <w:t xml:space="preserve">solrj中用于封装域对象的是 </w:t>
      </w:r>
      <w:r>
        <w:rPr>
          <w:rFonts w:hint="eastAsia" w:cs="宋体" w:asciiTheme="minorEastAsia" w:hAnsiTheme="minorEastAsia"/>
          <w:color w:val="FF0000"/>
          <w:sz w:val="24"/>
          <w:szCs w:val="24"/>
        </w:rPr>
        <w:t>(D)</w:t>
      </w:r>
    </w:p>
    <w:p>
      <w:pPr>
        <w:numPr>
          <w:ilvl w:val="0"/>
          <w:numId w:val="9"/>
        </w:numPr>
        <w:rPr>
          <w:rFonts w:cs="宋体" w:asciiTheme="minorEastAsia" w:hAnsiTheme="minorEastAsia"/>
          <w:sz w:val="24"/>
          <w:szCs w:val="24"/>
        </w:rPr>
      </w:pPr>
      <w:r>
        <w:rPr>
          <w:rFonts w:hint="eastAsia" w:cs="宋体" w:asciiTheme="minorEastAsia" w:hAnsiTheme="minorEastAsia"/>
          <w:sz w:val="24"/>
          <w:szCs w:val="24"/>
        </w:rPr>
        <w:t>Document</w:t>
      </w:r>
    </w:p>
    <w:p>
      <w:pPr>
        <w:numPr>
          <w:ilvl w:val="0"/>
          <w:numId w:val="9"/>
        </w:numPr>
        <w:ind w:left="210" w:leftChars="100"/>
        <w:rPr>
          <w:rFonts w:cs="宋体" w:asciiTheme="minorEastAsia" w:hAnsiTheme="minorEastAsia"/>
          <w:sz w:val="24"/>
          <w:szCs w:val="24"/>
        </w:rPr>
      </w:pPr>
      <w:r>
        <w:rPr>
          <w:rFonts w:hint="eastAsia" w:cs="宋体" w:asciiTheme="minorEastAsia" w:hAnsiTheme="minorEastAsia"/>
          <w:sz w:val="24"/>
          <w:szCs w:val="24"/>
        </w:rPr>
        <w:t>IndexWriter</w:t>
      </w:r>
    </w:p>
    <w:p>
      <w:pPr>
        <w:numPr>
          <w:ilvl w:val="0"/>
          <w:numId w:val="9"/>
        </w:numPr>
        <w:ind w:left="210" w:leftChars="100"/>
        <w:rPr>
          <w:rFonts w:cs="宋体" w:asciiTheme="minorEastAsia" w:hAnsiTheme="minorEastAsia"/>
          <w:sz w:val="24"/>
          <w:szCs w:val="24"/>
        </w:rPr>
      </w:pPr>
      <w:r>
        <w:rPr>
          <w:rFonts w:hint="eastAsia" w:cs="宋体" w:asciiTheme="minorEastAsia" w:hAnsiTheme="minorEastAsia"/>
          <w:sz w:val="24"/>
          <w:szCs w:val="24"/>
        </w:rPr>
        <w:t>IndexWriterConfig</w:t>
      </w:r>
    </w:p>
    <w:p>
      <w:pPr>
        <w:numPr>
          <w:ilvl w:val="0"/>
          <w:numId w:val="9"/>
        </w:numPr>
        <w:ind w:left="210" w:leftChars="100"/>
        <w:rPr>
          <w:rFonts w:cs="宋体" w:asciiTheme="minorEastAsia" w:hAnsiTheme="minorEastAsia"/>
          <w:color w:val="FF0000"/>
          <w:sz w:val="24"/>
          <w:szCs w:val="24"/>
        </w:rPr>
      </w:pPr>
      <w:r>
        <w:rPr>
          <w:rFonts w:hint="eastAsia" w:cs="宋体" w:asciiTheme="minorEastAsia" w:hAnsiTheme="minorEastAsia"/>
          <w:color w:val="FF0000"/>
          <w:sz w:val="24"/>
          <w:szCs w:val="24"/>
        </w:rPr>
        <w:t>SolrInputDocument</w:t>
      </w:r>
    </w:p>
    <w:p>
      <w:pPr>
        <w:pStyle w:val="26"/>
        <w:ind w:firstLine="0" w:firstLineChars="0"/>
        <w:rPr>
          <w:rFonts w:asciiTheme="minorEastAsia" w:hAnsiTheme="minorEastAsia" w:cstheme="majorEastAsia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cs="Consolas" w:asciiTheme="minorEastAsia" w:hAnsiTheme="minorEastAsia"/>
          <w:bCs/>
          <w:kern w:val="0"/>
          <w:sz w:val="24"/>
          <w:szCs w:val="24"/>
        </w:rPr>
      </w:pPr>
      <w:r>
        <w:rPr>
          <w:rFonts w:hint="eastAsia" w:asciiTheme="minorEastAsia" w:hAnsiTheme="minorEastAsia" w:cstheme="majorEastAsia"/>
          <w:sz w:val="24"/>
          <w:szCs w:val="24"/>
        </w:rPr>
        <w:t>18</w:t>
      </w:r>
      <w:r>
        <w:rPr>
          <w:rFonts w:asciiTheme="minorEastAsia" w:hAnsiTheme="minorEastAsia" w:cstheme="majorEastAsia"/>
          <w:sz w:val="24"/>
          <w:szCs w:val="24"/>
        </w:rPr>
        <w:t xml:space="preserve"> </w:t>
      </w:r>
      <w:r>
        <w:rPr>
          <w:rFonts w:hint="eastAsia" w:cs="Consolas" w:asciiTheme="minorEastAsia" w:hAnsiTheme="minorEastAsia"/>
          <w:bCs/>
          <w:kern w:val="0"/>
          <w:sz w:val="24"/>
          <w:szCs w:val="24"/>
        </w:rPr>
        <w:t>Lucene中用于添加document的对象是（A）</w:t>
      </w:r>
    </w:p>
    <w:p>
      <w:pPr>
        <w:numPr>
          <w:ilvl w:val="0"/>
          <w:numId w:val="10"/>
        </w:numPr>
        <w:rPr>
          <w:rFonts w:cs="宋体" w:asciiTheme="minorEastAsia" w:hAnsiTheme="minorEastAsia"/>
          <w:color w:val="FF0000"/>
          <w:sz w:val="24"/>
          <w:szCs w:val="24"/>
        </w:rPr>
      </w:pPr>
      <w:bookmarkStart w:id="2" w:name="_Hlk482641613"/>
      <w:r>
        <w:rPr>
          <w:rFonts w:hint="eastAsia" w:cs="宋体" w:asciiTheme="minorEastAsia" w:hAnsiTheme="minorEastAsia"/>
          <w:color w:val="FF0000"/>
          <w:sz w:val="24"/>
          <w:szCs w:val="24"/>
        </w:rPr>
        <w:t>IndexWriter</w:t>
      </w:r>
    </w:p>
    <w:p>
      <w:pPr>
        <w:numPr>
          <w:ilvl w:val="0"/>
          <w:numId w:val="10"/>
        </w:numPr>
        <w:ind w:left="210" w:leftChars="100"/>
        <w:rPr>
          <w:rFonts w:cs="宋体" w:asciiTheme="minorEastAsia" w:hAnsiTheme="minorEastAsia"/>
          <w:sz w:val="24"/>
          <w:szCs w:val="24"/>
        </w:rPr>
      </w:pPr>
      <w:r>
        <w:rPr>
          <w:rFonts w:hint="eastAsia" w:cs="宋体" w:asciiTheme="minorEastAsia" w:hAnsiTheme="minorEastAsia"/>
          <w:sz w:val="24"/>
          <w:szCs w:val="24"/>
        </w:rPr>
        <w:t>IndexSearcher</w:t>
      </w:r>
    </w:p>
    <w:p>
      <w:pPr>
        <w:numPr>
          <w:ilvl w:val="0"/>
          <w:numId w:val="10"/>
        </w:numPr>
        <w:ind w:left="210" w:leftChars="100"/>
        <w:rPr>
          <w:rFonts w:cs="宋体" w:asciiTheme="minorEastAsia" w:hAnsiTheme="minorEastAsia"/>
          <w:sz w:val="24"/>
          <w:szCs w:val="24"/>
        </w:rPr>
      </w:pPr>
      <w:r>
        <w:rPr>
          <w:rFonts w:hint="eastAsia" w:cs="宋体" w:asciiTheme="minorEastAsia" w:hAnsiTheme="minorEastAsia"/>
          <w:sz w:val="24"/>
          <w:szCs w:val="24"/>
        </w:rPr>
        <w:t>IndexWriterConfig</w:t>
      </w:r>
    </w:p>
    <w:p>
      <w:pPr>
        <w:numPr>
          <w:ilvl w:val="0"/>
          <w:numId w:val="10"/>
        </w:numPr>
        <w:ind w:left="210" w:leftChars="100"/>
        <w:rPr>
          <w:rFonts w:cs="宋体" w:asciiTheme="minorEastAsia" w:hAnsiTheme="minorEastAsia"/>
          <w:sz w:val="24"/>
          <w:szCs w:val="24"/>
        </w:rPr>
      </w:pPr>
      <w:r>
        <w:rPr>
          <w:rFonts w:hint="eastAsia" w:cs="宋体" w:asciiTheme="minorEastAsia" w:hAnsiTheme="minorEastAsia"/>
          <w:sz w:val="24"/>
          <w:szCs w:val="24"/>
        </w:rPr>
        <w:t>HttpSolrServer</w:t>
      </w:r>
    </w:p>
    <w:bookmarkEnd w:id="2"/>
    <w:p>
      <w:pPr>
        <w:pStyle w:val="26"/>
        <w:ind w:left="210" w:leftChars="100" w:firstLine="0" w:firstLineChars="0"/>
        <w:rPr>
          <w:rFonts w:asciiTheme="minorEastAsia" w:hAnsiTheme="minorEastAsia" w:cstheme="majorEastAsia"/>
          <w:sz w:val="24"/>
          <w:szCs w:val="24"/>
        </w:rPr>
      </w:pPr>
    </w:p>
    <w:p>
      <w:pPr>
        <w:pStyle w:val="26"/>
        <w:ind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 w:cstheme="majorEastAsia"/>
          <w:sz w:val="24"/>
          <w:szCs w:val="24"/>
        </w:rPr>
        <w:t>19</w:t>
      </w:r>
      <w:r>
        <w:rPr>
          <w:rFonts w:hint="eastAsia" w:cs="宋体" w:asciiTheme="minorEastAsia" w:hAnsiTheme="minorEastAsia"/>
          <w:sz w:val="24"/>
          <w:szCs w:val="24"/>
        </w:rPr>
        <w:t xml:space="preserve"> solrj中，用于添加SolrInputDocument的对象是</w:t>
      </w:r>
      <w:r>
        <w:rPr>
          <w:rFonts w:hint="eastAsia" w:cs="宋体" w:asciiTheme="minorEastAsia" w:hAnsiTheme="minorEastAsia"/>
          <w:color w:val="FF0000"/>
          <w:sz w:val="24"/>
          <w:szCs w:val="24"/>
        </w:rPr>
        <w:t>（D）</w:t>
      </w:r>
      <w:r>
        <w:rPr>
          <w:rFonts w:asciiTheme="minorEastAsia" w:hAnsiTheme="minorEastAsia"/>
          <w:sz w:val="24"/>
          <w:szCs w:val="24"/>
        </w:rPr>
        <w:t xml:space="preserve"> </w:t>
      </w:r>
    </w:p>
    <w:p>
      <w:pPr>
        <w:pStyle w:val="26"/>
        <w:ind w:firstLine="480"/>
        <w:rPr>
          <w:rFonts w:cs="Times New Roman" w:asciiTheme="minorEastAsia" w:hAnsiTheme="minorEastAsia"/>
          <w:sz w:val="24"/>
          <w:szCs w:val="24"/>
          <w:shd w:val="clear" w:color="auto" w:fill="E0E0E0"/>
        </w:rPr>
      </w:pPr>
      <w:r>
        <w:rPr>
          <w:rFonts w:hint="eastAsia" w:cs="Times New Roman" w:asciiTheme="minorEastAsia" w:hAnsiTheme="minorEastAsia"/>
          <w:sz w:val="24"/>
          <w:szCs w:val="24"/>
          <w:shd w:val="clear" w:color="auto" w:fill="E0E0E0"/>
        </w:rPr>
        <w:t>A、</w:t>
      </w:r>
      <w:r>
        <w:rPr>
          <w:rFonts w:hint="eastAsia" w:cs="Times New Roman" w:asciiTheme="minorEastAsia" w:hAnsiTheme="minorEastAsia"/>
          <w:sz w:val="24"/>
          <w:szCs w:val="24"/>
          <w:shd w:val="clear" w:color="auto" w:fill="E0E0E0"/>
        </w:rPr>
        <w:tab/>
      </w:r>
      <w:r>
        <w:rPr>
          <w:rFonts w:hint="eastAsia" w:cs="Times New Roman" w:asciiTheme="minorEastAsia" w:hAnsiTheme="minorEastAsia"/>
          <w:sz w:val="24"/>
          <w:szCs w:val="24"/>
          <w:shd w:val="clear" w:color="auto" w:fill="E0E0E0"/>
        </w:rPr>
        <w:t>IndexWriter</w:t>
      </w:r>
    </w:p>
    <w:p>
      <w:pPr>
        <w:pStyle w:val="26"/>
        <w:ind w:firstLine="480"/>
        <w:rPr>
          <w:rFonts w:cs="Times New Roman" w:asciiTheme="minorEastAsia" w:hAnsiTheme="minorEastAsia"/>
          <w:sz w:val="24"/>
          <w:szCs w:val="24"/>
          <w:shd w:val="clear" w:color="auto" w:fill="E0E0E0"/>
        </w:rPr>
      </w:pPr>
      <w:r>
        <w:rPr>
          <w:rFonts w:hint="eastAsia" w:cs="Times New Roman" w:asciiTheme="minorEastAsia" w:hAnsiTheme="minorEastAsia"/>
          <w:sz w:val="24"/>
          <w:szCs w:val="24"/>
          <w:shd w:val="clear" w:color="auto" w:fill="E0E0E0"/>
        </w:rPr>
        <w:t>B、</w:t>
      </w:r>
      <w:r>
        <w:rPr>
          <w:rFonts w:hint="eastAsia" w:cs="Times New Roman" w:asciiTheme="minorEastAsia" w:hAnsiTheme="minorEastAsia"/>
          <w:sz w:val="24"/>
          <w:szCs w:val="24"/>
          <w:shd w:val="clear" w:color="auto" w:fill="E0E0E0"/>
        </w:rPr>
        <w:tab/>
      </w:r>
      <w:r>
        <w:rPr>
          <w:rFonts w:hint="eastAsia" w:cs="Times New Roman" w:asciiTheme="minorEastAsia" w:hAnsiTheme="minorEastAsia"/>
          <w:sz w:val="24"/>
          <w:szCs w:val="24"/>
          <w:shd w:val="clear" w:color="auto" w:fill="E0E0E0"/>
        </w:rPr>
        <w:t>IndexSearcher</w:t>
      </w:r>
    </w:p>
    <w:p>
      <w:pPr>
        <w:pStyle w:val="26"/>
        <w:ind w:firstLine="480"/>
        <w:rPr>
          <w:rFonts w:cs="Times New Roman" w:asciiTheme="minorEastAsia" w:hAnsiTheme="minorEastAsia"/>
          <w:sz w:val="24"/>
          <w:szCs w:val="24"/>
          <w:shd w:val="clear" w:color="auto" w:fill="E0E0E0"/>
        </w:rPr>
      </w:pPr>
      <w:r>
        <w:rPr>
          <w:rFonts w:hint="eastAsia" w:cs="Times New Roman" w:asciiTheme="minorEastAsia" w:hAnsiTheme="minorEastAsia"/>
          <w:sz w:val="24"/>
          <w:szCs w:val="24"/>
          <w:shd w:val="clear" w:color="auto" w:fill="E0E0E0"/>
        </w:rPr>
        <w:t>C、</w:t>
      </w:r>
      <w:r>
        <w:rPr>
          <w:rFonts w:hint="eastAsia" w:cs="Times New Roman" w:asciiTheme="minorEastAsia" w:hAnsiTheme="minorEastAsia"/>
          <w:sz w:val="24"/>
          <w:szCs w:val="24"/>
          <w:shd w:val="clear" w:color="auto" w:fill="E0E0E0"/>
        </w:rPr>
        <w:tab/>
      </w:r>
      <w:r>
        <w:rPr>
          <w:rFonts w:hint="eastAsia" w:cs="Times New Roman" w:asciiTheme="minorEastAsia" w:hAnsiTheme="minorEastAsia"/>
          <w:sz w:val="24"/>
          <w:szCs w:val="24"/>
          <w:shd w:val="clear" w:color="auto" w:fill="E0E0E0"/>
        </w:rPr>
        <w:t>IndexWriterConfig</w:t>
      </w:r>
    </w:p>
    <w:p>
      <w:pPr>
        <w:pStyle w:val="26"/>
        <w:ind w:firstLineChars="0"/>
        <w:rPr>
          <w:rFonts w:asciiTheme="minorEastAsia" w:hAnsiTheme="minorEastAsia" w:cstheme="majorEastAsia"/>
          <w:sz w:val="24"/>
          <w:szCs w:val="24"/>
        </w:rPr>
      </w:pPr>
      <w:r>
        <w:rPr>
          <w:rFonts w:hint="eastAsia" w:cs="Times New Roman" w:asciiTheme="minorEastAsia" w:hAnsiTheme="minorEastAsia"/>
          <w:color w:val="FF0000"/>
          <w:sz w:val="24"/>
          <w:szCs w:val="24"/>
          <w:shd w:val="clear" w:color="auto" w:fill="E0E0E0"/>
        </w:rPr>
        <w:t>D、</w:t>
      </w:r>
      <w:r>
        <w:rPr>
          <w:rFonts w:hint="eastAsia" w:cs="Times New Roman" w:asciiTheme="minorEastAsia" w:hAnsiTheme="minorEastAsia"/>
          <w:color w:val="FF0000"/>
          <w:sz w:val="24"/>
          <w:szCs w:val="24"/>
          <w:shd w:val="clear" w:color="auto" w:fill="E0E0E0"/>
        </w:rPr>
        <w:tab/>
      </w:r>
      <w:r>
        <w:rPr>
          <w:rFonts w:hint="eastAsia" w:cs="Times New Roman" w:asciiTheme="minorEastAsia" w:hAnsiTheme="minorEastAsia"/>
          <w:color w:val="FF0000"/>
          <w:sz w:val="24"/>
          <w:szCs w:val="24"/>
          <w:shd w:val="clear" w:color="auto" w:fill="E0E0E0"/>
        </w:rPr>
        <w:t>HttpSolrServer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 w:cstheme="majorEastAsia"/>
          <w:sz w:val="24"/>
          <w:szCs w:val="24"/>
        </w:rPr>
        <w:t xml:space="preserve">20 </w:t>
      </w:r>
      <w:r>
        <w:rPr>
          <w:rFonts w:hint="eastAsia" w:asciiTheme="minorEastAsia" w:hAnsiTheme="minorEastAsia"/>
          <w:sz w:val="24"/>
          <w:szCs w:val="24"/>
        </w:rPr>
        <w:t>solr home中，用于配置solr运行规则（请求方法）的配置文件是</w:t>
      </w:r>
      <w:r>
        <w:rPr>
          <w:rFonts w:hint="eastAsia" w:asciiTheme="minorEastAsia" w:hAnsiTheme="minorEastAsia"/>
          <w:color w:val="FF0000"/>
          <w:sz w:val="24"/>
          <w:szCs w:val="24"/>
        </w:rPr>
        <w:t>（C）</w:t>
      </w:r>
    </w:p>
    <w:p>
      <w:pPr>
        <w:pStyle w:val="26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A</w:t>
      </w:r>
      <w:r>
        <w:rPr>
          <w:rFonts w:asciiTheme="minorEastAsia" w:hAnsiTheme="minorEastAsia"/>
          <w:sz w:val="24"/>
          <w:szCs w:val="24"/>
        </w:rPr>
        <w:t>、currency.xml</w:t>
      </w:r>
      <w:r>
        <w:rPr>
          <w:rFonts w:asciiTheme="minorEastAsia" w:hAnsiTheme="minorEastAsia"/>
          <w:sz w:val="24"/>
          <w:szCs w:val="24"/>
        </w:rPr>
        <w:tab/>
      </w:r>
    </w:p>
    <w:p>
      <w:pPr>
        <w:pStyle w:val="26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B、elevate.xml </w:t>
      </w:r>
    </w:p>
    <w:p>
      <w:pPr>
        <w:pStyle w:val="26"/>
        <w:ind w:firstLineChars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t>C、</w:t>
      </w:r>
      <w:r>
        <w:rPr>
          <w:rFonts w:hint="eastAsia" w:asciiTheme="minorEastAsia" w:hAnsiTheme="minorEastAsia"/>
          <w:color w:val="FF0000"/>
          <w:sz w:val="24"/>
          <w:szCs w:val="24"/>
        </w:rPr>
        <w:t>solrconfig.xml</w:t>
      </w:r>
      <w:r>
        <w:rPr>
          <w:rFonts w:asciiTheme="minorEastAsia" w:hAnsiTheme="minorEastAsia"/>
          <w:color w:val="FF0000"/>
          <w:sz w:val="24"/>
          <w:szCs w:val="24"/>
        </w:rPr>
        <w:t xml:space="preserve"> </w:t>
      </w:r>
    </w:p>
    <w:p>
      <w:pPr>
        <w:pStyle w:val="26"/>
        <w:ind w:firstLineChars="0"/>
        <w:rPr>
          <w:rFonts w:asciiTheme="minorEastAsia" w:hAnsiTheme="minorEastAsia" w:cstheme="majorEastAsia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sz w:val="24"/>
          <w:szCs w:val="24"/>
        </w:rPr>
        <w:t>D</w:t>
      </w:r>
      <w:r>
        <w:rPr>
          <w:rFonts w:hint="eastAsia" w:asciiTheme="minorEastAsia" w:hAnsiTheme="minorEastAsia"/>
          <w:sz w:val="24"/>
          <w:szCs w:val="24"/>
        </w:rPr>
        <w:t>、schema.xml</w:t>
      </w:r>
    </w:p>
    <w:p>
      <w:pPr>
        <w:pStyle w:val="26"/>
        <w:ind w:firstLine="0" w:firstLineChars="0"/>
        <w:rPr>
          <w:rFonts w:asciiTheme="minorEastAsia" w:hAnsiTheme="minorEastAsia" w:cstheme="majorEastAsia"/>
          <w:color w:val="393939"/>
          <w:sz w:val="24"/>
          <w:szCs w:val="24"/>
          <w:shd w:val="clear" w:color="auto" w:fill="FFFFFF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397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阮文" w:date="2017-05-22T19:31:00Z" w:initials="阮文">
    <w:p w14:paraId="42480B09">
      <w:pPr>
        <w:pStyle w:val="8"/>
      </w:pPr>
      <w:r>
        <w:rPr>
          <w:rFonts w:hint="eastAsia"/>
        </w:rPr>
        <w:t>10分</w:t>
      </w:r>
    </w:p>
  </w:comment>
  <w:comment w:id="1" w:author="阮文" w:date="2017-05-15T17:44:00Z" w:initials="阮文">
    <w:p w14:paraId="5F724A97">
      <w:pPr>
        <w:pStyle w:val="8"/>
      </w:pPr>
      <w:r>
        <w:rPr>
          <w:rFonts w:hint="eastAsia"/>
        </w:rPr>
        <w:t>10分</w:t>
      </w:r>
    </w:p>
  </w:comment>
  <w:comment w:id="2" w:author="阮文" w:date="2017-05-15T17:44:00Z" w:initials="阮文">
    <w:p w14:paraId="09CB2FBA">
      <w:pPr>
        <w:pStyle w:val="8"/>
      </w:pPr>
      <w:r>
        <w:t>10</w:t>
      </w:r>
      <w:r>
        <w:rPr>
          <w:rFonts w:hint="eastAsia"/>
        </w:rPr>
        <w:t>分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2480B09" w15:done="0"/>
  <w15:commentEx w15:paraId="5F724A97" w15:done="0"/>
  <w15:commentEx w15:paraId="09CB2FB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微软雅黑" w:hAnsi="微软雅黑" w:eastAsia="微软雅黑" w:cs="微软雅黑"/>
        <w:sz w:val="20"/>
        <w:szCs w:val="20"/>
      </w:rPr>
    </w:pPr>
  </w:p>
  <w:p>
    <w:pPr>
      <w:jc w:val="center"/>
    </w:pPr>
    <w: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9" name="图片 9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7" name="图片 7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6" name="图片 6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5" name="图片 5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drawing>
        <wp:inline distT="0" distB="0" distL="0" distR="0">
          <wp:extent cx="5274310" cy="542290"/>
          <wp:effectExtent l="19050" t="0" r="2540" b="0"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4310" cy="5426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B65B9"/>
    <w:multiLevelType w:val="multilevel"/>
    <w:tmpl w:val="0CDB65B9"/>
    <w:lvl w:ilvl="0" w:tentative="0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E8D3D2D"/>
    <w:multiLevelType w:val="multilevel"/>
    <w:tmpl w:val="1E8D3D2D"/>
    <w:lvl w:ilvl="0" w:tentative="0">
      <w:start w:val="1"/>
      <w:numFmt w:val="decimal"/>
      <w:pStyle w:val="2"/>
      <w:lvlText w:val="第%1章"/>
      <w:lvlJc w:val="left"/>
      <w:pPr>
        <w:ind w:left="420" w:hanging="4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7D54EB6"/>
    <w:multiLevelType w:val="multilevel"/>
    <w:tmpl w:val="27D54EB6"/>
    <w:lvl w:ilvl="0" w:tentative="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351041"/>
    <w:multiLevelType w:val="multilevel"/>
    <w:tmpl w:val="3B35104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44CA3DD8"/>
    <w:multiLevelType w:val="multilevel"/>
    <w:tmpl w:val="44CA3DD8"/>
    <w:lvl w:ilvl="0" w:tentative="0">
      <w:start w:val="1"/>
      <w:numFmt w:val="decimal"/>
      <w:pStyle w:val="23"/>
      <w:lvlText w:val=" %1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52C1082D"/>
    <w:multiLevelType w:val="multilevel"/>
    <w:tmpl w:val="52C1082D"/>
    <w:lvl w:ilvl="0" w:tentative="0">
      <w:start w:val="0"/>
      <w:numFmt w:val="bullet"/>
      <w:lvlText w:val=""/>
      <w:lvlJc w:val="left"/>
      <w:pPr>
        <w:ind w:left="360" w:hanging="360"/>
      </w:pPr>
      <w:rPr>
        <w:rFonts w:hint="default" w:ascii="Wingdings" w:hAnsi="Wingdings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574D3DA1"/>
    <w:multiLevelType w:val="multilevel"/>
    <w:tmpl w:val="574D3DA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>
    <w:nsid w:val="5E99587E"/>
    <w:multiLevelType w:val="multilevel"/>
    <w:tmpl w:val="5E99587E"/>
    <w:lvl w:ilvl="0" w:tentative="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CFF491E"/>
    <w:multiLevelType w:val="multilevel"/>
    <w:tmpl w:val="6CFF491E"/>
    <w:lvl w:ilvl="0" w:tentative="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D657D67"/>
    <w:multiLevelType w:val="multilevel"/>
    <w:tmpl w:val="6D657D67"/>
    <w:lvl w:ilvl="0" w:tentative="0">
      <w:start w:val="1"/>
      <w:numFmt w:val="bullet"/>
      <w:pStyle w:val="22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b/>
        <w:bCs/>
        <w:kern w:val="44"/>
        <w:sz w:val="28"/>
      </w:rPr>
    </w:lvl>
    <w:lvl w:ilvl="1" w:tentative="0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8"/>
  </w:num>
  <w:num w:numId="9">
    <w:abstractNumId w:val="2"/>
  </w:num>
  <w:num w:numId="10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  <w15:person w15:author="阮文">
    <w15:presenceInfo w15:providerId="Windows Live" w15:userId="e1b00278611041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trackRevisions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66E6D"/>
    <w:rsid w:val="00013980"/>
    <w:rsid w:val="000349B5"/>
    <w:rsid w:val="000401B3"/>
    <w:rsid w:val="00045C27"/>
    <w:rsid w:val="00064C1B"/>
    <w:rsid w:val="00066086"/>
    <w:rsid w:val="00070BF4"/>
    <w:rsid w:val="00093155"/>
    <w:rsid w:val="000B09FC"/>
    <w:rsid w:val="000F0851"/>
    <w:rsid w:val="001028F4"/>
    <w:rsid w:val="001131B8"/>
    <w:rsid w:val="001157E5"/>
    <w:rsid w:val="0012687E"/>
    <w:rsid w:val="00127784"/>
    <w:rsid w:val="00134E8F"/>
    <w:rsid w:val="00146572"/>
    <w:rsid w:val="00184F88"/>
    <w:rsid w:val="00192DC2"/>
    <w:rsid w:val="001D3284"/>
    <w:rsid w:val="001D6D1F"/>
    <w:rsid w:val="001E0461"/>
    <w:rsid w:val="001E1E51"/>
    <w:rsid w:val="00206929"/>
    <w:rsid w:val="00231AB8"/>
    <w:rsid w:val="0024506D"/>
    <w:rsid w:val="00245B48"/>
    <w:rsid w:val="00245D1C"/>
    <w:rsid w:val="002467BE"/>
    <w:rsid w:val="002515F5"/>
    <w:rsid w:val="00252DA9"/>
    <w:rsid w:val="00281B3C"/>
    <w:rsid w:val="00285D8C"/>
    <w:rsid w:val="00294208"/>
    <w:rsid w:val="002A4170"/>
    <w:rsid w:val="002B6D53"/>
    <w:rsid w:val="002C0F06"/>
    <w:rsid w:val="002E2FCC"/>
    <w:rsid w:val="002F3E8C"/>
    <w:rsid w:val="002F7CF9"/>
    <w:rsid w:val="00303BE8"/>
    <w:rsid w:val="00336676"/>
    <w:rsid w:val="00345B40"/>
    <w:rsid w:val="0035450C"/>
    <w:rsid w:val="00362561"/>
    <w:rsid w:val="0036427F"/>
    <w:rsid w:val="00366E6D"/>
    <w:rsid w:val="00380634"/>
    <w:rsid w:val="0038139F"/>
    <w:rsid w:val="00390C96"/>
    <w:rsid w:val="003955EA"/>
    <w:rsid w:val="003E1735"/>
    <w:rsid w:val="004036DC"/>
    <w:rsid w:val="004062AB"/>
    <w:rsid w:val="00480233"/>
    <w:rsid w:val="00497BBD"/>
    <w:rsid w:val="004C7E4D"/>
    <w:rsid w:val="004D6955"/>
    <w:rsid w:val="004F4935"/>
    <w:rsid w:val="004F4D0E"/>
    <w:rsid w:val="005059F2"/>
    <w:rsid w:val="005062E3"/>
    <w:rsid w:val="00521CEA"/>
    <w:rsid w:val="0053177F"/>
    <w:rsid w:val="0053732D"/>
    <w:rsid w:val="00537803"/>
    <w:rsid w:val="00551F1F"/>
    <w:rsid w:val="00560C01"/>
    <w:rsid w:val="005627CE"/>
    <w:rsid w:val="00581451"/>
    <w:rsid w:val="005A3D01"/>
    <w:rsid w:val="005A538C"/>
    <w:rsid w:val="005E72B9"/>
    <w:rsid w:val="005F0FBE"/>
    <w:rsid w:val="00624606"/>
    <w:rsid w:val="00644F5D"/>
    <w:rsid w:val="00646634"/>
    <w:rsid w:val="00660807"/>
    <w:rsid w:val="00676DBD"/>
    <w:rsid w:val="0068146E"/>
    <w:rsid w:val="0068419C"/>
    <w:rsid w:val="00687744"/>
    <w:rsid w:val="006A2DE6"/>
    <w:rsid w:val="006A6D66"/>
    <w:rsid w:val="006F55AB"/>
    <w:rsid w:val="00704602"/>
    <w:rsid w:val="0072006D"/>
    <w:rsid w:val="00731486"/>
    <w:rsid w:val="00737B1E"/>
    <w:rsid w:val="00743D13"/>
    <w:rsid w:val="00761398"/>
    <w:rsid w:val="007647CD"/>
    <w:rsid w:val="00785F6B"/>
    <w:rsid w:val="0079737D"/>
    <w:rsid w:val="007C246E"/>
    <w:rsid w:val="007C6631"/>
    <w:rsid w:val="007D14C2"/>
    <w:rsid w:val="007D508E"/>
    <w:rsid w:val="0080355C"/>
    <w:rsid w:val="0081497C"/>
    <w:rsid w:val="008175EB"/>
    <w:rsid w:val="00832FCB"/>
    <w:rsid w:val="008601CD"/>
    <w:rsid w:val="008827FC"/>
    <w:rsid w:val="008B200A"/>
    <w:rsid w:val="008B5AA5"/>
    <w:rsid w:val="008D712C"/>
    <w:rsid w:val="008E6096"/>
    <w:rsid w:val="008F1860"/>
    <w:rsid w:val="008F4B9D"/>
    <w:rsid w:val="008F630A"/>
    <w:rsid w:val="009359B2"/>
    <w:rsid w:val="009555EE"/>
    <w:rsid w:val="00986222"/>
    <w:rsid w:val="009A1CA8"/>
    <w:rsid w:val="009A7129"/>
    <w:rsid w:val="009B6EDD"/>
    <w:rsid w:val="009C1F95"/>
    <w:rsid w:val="009F0526"/>
    <w:rsid w:val="00A20F2F"/>
    <w:rsid w:val="00A27FFD"/>
    <w:rsid w:val="00A33E88"/>
    <w:rsid w:val="00A36A50"/>
    <w:rsid w:val="00A430CC"/>
    <w:rsid w:val="00A72A46"/>
    <w:rsid w:val="00A86FC2"/>
    <w:rsid w:val="00AA2677"/>
    <w:rsid w:val="00AB4DA1"/>
    <w:rsid w:val="00AD1CD4"/>
    <w:rsid w:val="00AD25AC"/>
    <w:rsid w:val="00AF20B4"/>
    <w:rsid w:val="00B21936"/>
    <w:rsid w:val="00B22DEA"/>
    <w:rsid w:val="00B24D99"/>
    <w:rsid w:val="00B358B8"/>
    <w:rsid w:val="00B41852"/>
    <w:rsid w:val="00B44B3A"/>
    <w:rsid w:val="00B52B0B"/>
    <w:rsid w:val="00B60B16"/>
    <w:rsid w:val="00B66857"/>
    <w:rsid w:val="00BC4AF1"/>
    <w:rsid w:val="00BC5CBE"/>
    <w:rsid w:val="00BC779F"/>
    <w:rsid w:val="00BE2628"/>
    <w:rsid w:val="00BF2A56"/>
    <w:rsid w:val="00BF5275"/>
    <w:rsid w:val="00BF7997"/>
    <w:rsid w:val="00C009BD"/>
    <w:rsid w:val="00C076F5"/>
    <w:rsid w:val="00C109D8"/>
    <w:rsid w:val="00C1401E"/>
    <w:rsid w:val="00C421FE"/>
    <w:rsid w:val="00C507C4"/>
    <w:rsid w:val="00C5595C"/>
    <w:rsid w:val="00C64485"/>
    <w:rsid w:val="00C64875"/>
    <w:rsid w:val="00C85BC1"/>
    <w:rsid w:val="00C943CC"/>
    <w:rsid w:val="00CA2A1A"/>
    <w:rsid w:val="00CB34A6"/>
    <w:rsid w:val="00CC01F8"/>
    <w:rsid w:val="00CC6D79"/>
    <w:rsid w:val="00CD04C5"/>
    <w:rsid w:val="00CF6A81"/>
    <w:rsid w:val="00D137CD"/>
    <w:rsid w:val="00D232F2"/>
    <w:rsid w:val="00D31871"/>
    <w:rsid w:val="00D37F76"/>
    <w:rsid w:val="00D40A1D"/>
    <w:rsid w:val="00D5216C"/>
    <w:rsid w:val="00D66B0B"/>
    <w:rsid w:val="00D76CA0"/>
    <w:rsid w:val="00D83C6E"/>
    <w:rsid w:val="00DA5B6C"/>
    <w:rsid w:val="00DC2CFA"/>
    <w:rsid w:val="00DE1332"/>
    <w:rsid w:val="00DE66A2"/>
    <w:rsid w:val="00DF6EC9"/>
    <w:rsid w:val="00E11CC7"/>
    <w:rsid w:val="00E22BBE"/>
    <w:rsid w:val="00E27486"/>
    <w:rsid w:val="00E674BC"/>
    <w:rsid w:val="00E77C5B"/>
    <w:rsid w:val="00E860F3"/>
    <w:rsid w:val="00EC2618"/>
    <w:rsid w:val="00F07A4D"/>
    <w:rsid w:val="00F15735"/>
    <w:rsid w:val="00F36333"/>
    <w:rsid w:val="00F376C1"/>
    <w:rsid w:val="00F424C3"/>
    <w:rsid w:val="00F854A5"/>
    <w:rsid w:val="00FA5998"/>
    <w:rsid w:val="00FA76EB"/>
    <w:rsid w:val="00FB2B3C"/>
    <w:rsid w:val="00FB50A1"/>
    <w:rsid w:val="00FC6008"/>
    <w:rsid w:val="00FE7BB0"/>
    <w:rsid w:val="00FF415B"/>
    <w:rsid w:val="20160DA6"/>
    <w:rsid w:val="266F43DA"/>
    <w:rsid w:val="48F9192E"/>
    <w:rsid w:val="78A1306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ascii="Times New Roman" w:hAnsi="Times New Roman" w:eastAsia="Times New Roman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hAnsi="Times New Roman" w:eastAsia="华文楷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0"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="黑体" w:cs="Times New Roman"/>
      <w:b/>
      <w:bCs/>
      <w:sz w:val="28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hAnsi="Times New Roman" w:eastAsia="黑体" w:cs="Times New Roman"/>
      <w:b/>
      <w:bCs/>
      <w:sz w:val="28"/>
      <w:szCs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hAnsi="Calibri" w:eastAsia="宋体" w:cs="Times New Roman"/>
      <w:b/>
      <w:bCs/>
      <w:sz w:val="28"/>
      <w:szCs w:val="28"/>
    </w:rPr>
  </w:style>
  <w:style w:type="character" w:default="1" w:styleId="13">
    <w:name w:val="Default Paragraph Font"/>
    <w:semiHidden/>
    <w:unhideWhenUsed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link w:val="32"/>
    <w:unhideWhenUsed/>
    <w:uiPriority w:val="99"/>
    <w:rPr>
      <w:b/>
      <w:bCs/>
    </w:rPr>
  </w:style>
  <w:style w:type="paragraph" w:styleId="8">
    <w:name w:val="annotation text"/>
    <w:basedOn w:val="1"/>
    <w:link w:val="31"/>
    <w:unhideWhenUsed/>
    <w:uiPriority w:val="99"/>
    <w:pPr>
      <w:jc w:val="left"/>
    </w:pPr>
  </w:style>
  <w:style w:type="paragraph" w:styleId="9">
    <w:name w:val="Balloon Text"/>
    <w:basedOn w:val="1"/>
    <w:link w:val="29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Normal (Web)"/>
    <w:basedOn w:val="1"/>
    <w:unhideWhenUsed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4">
    <w:name w:val="Strong"/>
    <w:basedOn w:val="13"/>
    <w:unhideWhenUsed/>
    <w:qFormat/>
    <w:uiPriority w:val="22"/>
    <w:rPr>
      <w:b/>
    </w:rPr>
  </w:style>
  <w:style w:type="character" w:styleId="15">
    <w:name w:val="annotation reference"/>
    <w:basedOn w:val="13"/>
    <w:unhideWhenUsed/>
    <w:uiPriority w:val="99"/>
    <w:rPr>
      <w:sz w:val="21"/>
      <w:szCs w:val="21"/>
    </w:rPr>
  </w:style>
  <w:style w:type="table" w:styleId="17">
    <w:name w:val="Table Grid"/>
    <w:basedOn w:val="1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标题 2 Char"/>
    <w:link w:val="3"/>
    <w:qFormat/>
    <w:uiPriority w:val="9"/>
    <w:rPr>
      <w:rFonts w:ascii="Times New Roman" w:hAnsi="Times New Roman" w:eastAsia="华文楷体" w:cs="Times New Roman"/>
      <w:b/>
      <w:bCs/>
      <w:sz w:val="32"/>
      <w:szCs w:val="32"/>
    </w:rPr>
  </w:style>
  <w:style w:type="character" w:customStyle="1" w:styleId="19">
    <w:name w:val="标题 1 Char"/>
    <w:link w:val="2"/>
    <w:qFormat/>
    <w:uiPriority w:val="9"/>
    <w:rPr>
      <w:rFonts w:ascii="Times New Roman" w:hAnsi="Times New Roman" w:eastAsia="Times New Roman" w:cs="Times New Roman"/>
      <w:b/>
      <w:bCs/>
      <w:kern w:val="44"/>
      <w:sz w:val="44"/>
      <w:szCs w:val="44"/>
    </w:rPr>
  </w:style>
  <w:style w:type="character" w:customStyle="1" w:styleId="20">
    <w:name w:val="标题 3 Char"/>
    <w:link w:val="4"/>
    <w:qFormat/>
    <w:uiPriority w:val="9"/>
    <w:rPr>
      <w:rFonts w:ascii="Times New Roman" w:hAnsi="Times New Roman" w:eastAsia="黑体" w:cs="Times New Roman"/>
      <w:b/>
      <w:bCs/>
      <w:sz w:val="28"/>
      <w:szCs w:val="32"/>
    </w:rPr>
  </w:style>
  <w:style w:type="character" w:customStyle="1" w:styleId="21">
    <w:name w:val="标题 4 Char"/>
    <w:link w:val="5"/>
    <w:qFormat/>
    <w:uiPriority w:val="9"/>
    <w:rPr>
      <w:rFonts w:ascii="Times New Roman" w:hAnsi="Times New Roman" w:eastAsia="黑体" w:cs="Times New Roman"/>
      <w:b/>
      <w:bCs/>
      <w:sz w:val="28"/>
      <w:szCs w:val="28"/>
    </w:rPr>
  </w:style>
  <w:style w:type="paragraph" w:customStyle="1" w:styleId="22">
    <w:name w:val="2本章重点（内容）"/>
    <w:basedOn w:val="1"/>
    <w:qFormat/>
    <w:uiPriority w:val="0"/>
    <w:pPr>
      <w:numPr>
        <w:ilvl w:val="0"/>
        <w:numId w:val="2"/>
      </w:numPr>
    </w:pPr>
    <w:rPr>
      <w:rFonts w:ascii="黑体" w:hAnsi="Times New Roman" w:eastAsia="黑体" w:cs="Times New Roman"/>
      <w:b/>
      <w:sz w:val="28"/>
      <w:szCs w:val="28"/>
    </w:rPr>
  </w:style>
  <w:style w:type="paragraph" w:customStyle="1" w:styleId="23">
    <w:name w:val="例程代码（带行号）"/>
    <w:basedOn w:val="1"/>
    <w:qFormat/>
    <w:uiPriority w:val="0"/>
    <w:pPr>
      <w:numPr>
        <w:ilvl w:val="0"/>
        <w:numId w:val="3"/>
      </w:numPr>
      <w:shd w:val="clear" w:color="auto" w:fill="E0E0E0"/>
    </w:pPr>
    <w:rPr>
      <w:rFonts w:ascii="Courier New" w:hAnsi="Courier New" w:eastAsia="宋体" w:cs="Times New Roman"/>
      <w:sz w:val="18"/>
      <w:szCs w:val="18"/>
      <w:shd w:val="clear" w:color="auto" w:fill="E0E0E0"/>
    </w:rPr>
  </w:style>
  <w:style w:type="paragraph" w:customStyle="1" w:styleId="24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 w:eastAsia="宋体" w:cs="Times New Roman"/>
      <w:sz w:val="18"/>
      <w:szCs w:val="18"/>
      <w:shd w:val="clear" w:color="auto" w:fill="E0E0E0"/>
    </w:rPr>
  </w:style>
  <w:style w:type="character" w:customStyle="1" w:styleId="25">
    <w:name w:val="标题 5 Char"/>
    <w:link w:val="6"/>
    <w:qFormat/>
    <w:uiPriority w:val="9"/>
    <w:rPr>
      <w:rFonts w:ascii="Calibri" w:hAnsi="Calibri" w:eastAsia="宋体" w:cs="Times New Roman"/>
      <w:b/>
      <w:bCs/>
      <w:sz w:val="28"/>
      <w:szCs w:val="28"/>
    </w:rPr>
  </w:style>
  <w:style w:type="paragraph" w:customStyle="1" w:styleId="26">
    <w:name w:val="列出段落1"/>
    <w:basedOn w:val="1"/>
    <w:unhideWhenUsed/>
    <w:qFormat/>
    <w:uiPriority w:val="34"/>
    <w:pPr>
      <w:ind w:firstLine="420" w:firstLineChars="200"/>
    </w:pPr>
  </w:style>
  <w:style w:type="character" w:customStyle="1" w:styleId="27">
    <w:name w:val="页眉 Char"/>
    <w:basedOn w:val="13"/>
    <w:link w:val="11"/>
    <w:qFormat/>
    <w:uiPriority w:val="99"/>
    <w:rPr>
      <w:sz w:val="18"/>
      <w:szCs w:val="18"/>
    </w:rPr>
  </w:style>
  <w:style w:type="character" w:customStyle="1" w:styleId="28">
    <w:name w:val="页脚 Char"/>
    <w:basedOn w:val="13"/>
    <w:link w:val="10"/>
    <w:qFormat/>
    <w:uiPriority w:val="99"/>
    <w:rPr>
      <w:sz w:val="18"/>
      <w:szCs w:val="18"/>
    </w:rPr>
  </w:style>
  <w:style w:type="character" w:customStyle="1" w:styleId="29">
    <w:name w:val="批注框文本 Char"/>
    <w:basedOn w:val="13"/>
    <w:link w:val="9"/>
    <w:semiHidden/>
    <w:qFormat/>
    <w:uiPriority w:val="99"/>
    <w:rPr>
      <w:sz w:val="18"/>
      <w:szCs w:val="18"/>
    </w:rPr>
  </w:style>
  <w:style w:type="paragraph" w:customStyle="1" w:styleId="30">
    <w:name w:val="列出段落11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0"/>
    </w:rPr>
  </w:style>
  <w:style w:type="character" w:customStyle="1" w:styleId="31">
    <w:name w:val="批注文字 Char"/>
    <w:basedOn w:val="13"/>
    <w:link w:val="8"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1"/>
    </w:rPr>
  </w:style>
  <w:style w:type="character" w:customStyle="1" w:styleId="32">
    <w:name w:val="批注主题 Char"/>
    <w:basedOn w:val="31"/>
    <w:link w:val="7"/>
    <w:semiHidden/>
    <w:qFormat/>
    <w:uiPriority w:val="99"/>
    <w:rPr>
      <w:rFonts w:asciiTheme="minorHAnsi" w:hAnsiTheme="minorHAnsi" w:eastAsiaTheme="minorEastAsia" w:cstheme="minorBidi"/>
      <w:b/>
      <w:bCs/>
      <w:kern w:val="2"/>
      <w:sz w:val="21"/>
      <w:szCs w:val="21"/>
    </w:rPr>
  </w:style>
  <w:style w:type="paragraph" w:styleId="33">
    <w:name w:val="List Paragraph"/>
    <w:basedOn w:val="1"/>
    <w:unhideWhenUsed/>
    <w:qFormat/>
    <w:uiPriority w:val="34"/>
    <w:pPr>
      <w:ind w:firstLine="420" w:firstLineChars="200"/>
    </w:pPr>
  </w:style>
  <w:style w:type="paragraph" w:customStyle="1" w:styleId="34">
    <w:name w:val="列出段落2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F5AC16-4411-4791-ABDB-6A4DB9FAF6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932</Words>
  <Characters>5315</Characters>
  <Lines>44</Lines>
  <Paragraphs>12</Paragraphs>
  <TotalTime>0</TotalTime>
  <ScaleCrop>false</ScaleCrop>
  <LinksUpToDate>false</LinksUpToDate>
  <CharactersWithSpaces>6235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2017-02-07T13:57:00Z</dcterms:created>
  <dc:creator>LKP</dc:creator>
  <cp:lastModifiedBy>jerry</cp:lastModifiedBy>
  <dcterms:modified xsi:type="dcterms:W3CDTF">2018-06-19T08:46:22Z</dcterms:modified>
  <cp:revision>280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